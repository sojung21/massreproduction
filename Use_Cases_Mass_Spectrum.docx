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7CD5F" w14:textId="77777777" w:rsidR="00853914" w:rsidRDefault="00C53511" w:rsidP="00EC2B7B">
      <w:pPr>
        <w:tabs>
          <w:tab w:val="left" w:pos="1134"/>
        </w:tabs>
        <w:jc w:val="center"/>
      </w:pPr>
      <w:bookmarkStart w:id="0" w:name="_GoBack"/>
      <w:bookmarkEnd w:id="0"/>
      <w:r>
        <w:t>Atom Probe Microscopy</w:t>
      </w:r>
    </w:p>
    <w:p w14:paraId="06AE7A60" w14:textId="77777777" w:rsidR="00C53511" w:rsidRDefault="00C53511" w:rsidP="00C53511">
      <w:pPr>
        <w:jc w:val="center"/>
      </w:pPr>
      <w:r>
        <w:t>Mass Spectrum Workflow Generator</w:t>
      </w:r>
    </w:p>
    <w:p w14:paraId="6E996593" w14:textId="77777777" w:rsidR="00C53511" w:rsidRDefault="00C53511"/>
    <w:sdt>
      <w:sdtPr>
        <w:rPr>
          <w:rFonts w:asciiTheme="minorHAnsi" w:eastAsiaTheme="minorHAnsi" w:hAnsiTheme="minorHAnsi" w:cstheme="minorBidi"/>
          <w:b w:val="0"/>
          <w:bCs w:val="0"/>
          <w:color w:val="auto"/>
          <w:sz w:val="22"/>
          <w:szCs w:val="22"/>
          <w:lang w:val="en-AU" w:eastAsia="en-US"/>
        </w:rPr>
        <w:id w:val="-1224218324"/>
        <w:docPartObj>
          <w:docPartGallery w:val="Table of Contents"/>
          <w:docPartUnique/>
        </w:docPartObj>
      </w:sdtPr>
      <w:sdtEndPr>
        <w:rPr>
          <w:noProof/>
        </w:rPr>
      </w:sdtEndPr>
      <w:sdtContent>
        <w:p w14:paraId="0DDABB28" w14:textId="77777777" w:rsidR="00C53511" w:rsidRDefault="00C53511">
          <w:pPr>
            <w:pStyle w:val="TOCHeading"/>
          </w:pPr>
          <w:r>
            <w:t>Contents</w:t>
          </w:r>
        </w:p>
        <w:p w14:paraId="1B4A9FA9" w14:textId="77777777" w:rsidR="00E66C45" w:rsidRDefault="00C53511">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10745788" w:history="1">
            <w:r w:rsidR="00E66C45" w:rsidRPr="008C5A48">
              <w:rPr>
                <w:rStyle w:val="Hyperlink"/>
                <w:noProof/>
              </w:rPr>
              <w:t>Use Cases</w:t>
            </w:r>
            <w:r w:rsidR="00E66C45">
              <w:rPr>
                <w:noProof/>
                <w:webHidden/>
              </w:rPr>
              <w:tab/>
            </w:r>
            <w:r w:rsidR="00E66C45">
              <w:rPr>
                <w:noProof/>
                <w:webHidden/>
              </w:rPr>
              <w:fldChar w:fldCharType="begin"/>
            </w:r>
            <w:r w:rsidR="00E66C45">
              <w:rPr>
                <w:noProof/>
                <w:webHidden/>
              </w:rPr>
              <w:instrText xml:space="preserve"> PAGEREF _Toc410745788 \h </w:instrText>
            </w:r>
            <w:r w:rsidR="00E66C45">
              <w:rPr>
                <w:noProof/>
                <w:webHidden/>
              </w:rPr>
            </w:r>
            <w:r w:rsidR="00E66C45">
              <w:rPr>
                <w:noProof/>
                <w:webHidden/>
              </w:rPr>
              <w:fldChar w:fldCharType="separate"/>
            </w:r>
            <w:r w:rsidR="00E66C45">
              <w:rPr>
                <w:noProof/>
                <w:webHidden/>
              </w:rPr>
              <w:t>2</w:t>
            </w:r>
            <w:r w:rsidR="00E66C45">
              <w:rPr>
                <w:noProof/>
                <w:webHidden/>
              </w:rPr>
              <w:fldChar w:fldCharType="end"/>
            </w:r>
          </w:hyperlink>
        </w:p>
        <w:p w14:paraId="18DBDDBB" w14:textId="77777777" w:rsidR="00E66C45" w:rsidRDefault="00EC2B7B">
          <w:pPr>
            <w:pStyle w:val="TOC1"/>
            <w:tabs>
              <w:tab w:val="right" w:leader="dot" w:pos="9016"/>
            </w:tabs>
            <w:rPr>
              <w:rFonts w:eastAsiaTheme="minorEastAsia"/>
              <w:noProof/>
              <w:lang w:eastAsia="en-AU"/>
            </w:rPr>
          </w:pPr>
          <w:hyperlink w:anchor="_Toc410745789" w:history="1">
            <w:r w:rsidR="00E66C45" w:rsidRPr="008C5A48">
              <w:rPr>
                <w:rStyle w:val="Hyperlink"/>
                <w:noProof/>
              </w:rPr>
              <w:t>GUI Features</w:t>
            </w:r>
            <w:r w:rsidR="00E66C45">
              <w:rPr>
                <w:noProof/>
                <w:webHidden/>
              </w:rPr>
              <w:tab/>
            </w:r>
            <w:r w:rsidR="00E66C45">
              <w:rPr>
                <w:noProof/>
                <w:webHidden/>
              </w:rPr>
              <w:fldChar w:fldCharType="begin"/>
            </w:r>
            <w:r w:rsidR="00E66C45">
              <w:rPr>
                <w:noProof/>
                <w:webHidden/>
              </w:rPr>
              <w:instrText xml:space="preserve"> PAGEREF _Toc410745789 \h </w:instrText>
            </w:r>
            <w:r w:rsidR="00E66C45">
              <w:rPr>
                <w:noProof/>
                <w:webHidden/>
              </w:rPr>
            </w:r>
            <w:r w:rsidR="00E66C45">
              <w:rPr>
                <w:noProof/>
                <w:webHidden/>
              </w:rPr>
              <w:fldChar w:fldCharType="separate"/>
            </w:r>
            <w:r w:rsidR="00E66C45">
              <w:rPr>
                <w:noProof/>
                <w:webHidden/>
              </w:rPr>
              <w:t>2</w:t>
            </w:r>
            <w:r w:rsidR="00E66C45">
              <w:rPr>
                <w:noProof/>
                <w:webHidden/>
              </w:rPr>
              <w:fldChar w:fldCharType="end"/>
            </w:r>
          </w:hyperlink>
        </w:p>
        <w:p w14:paraId="45D5FF6A" w14:textId="77777777" w:rsidR="00E66C45" w:rsidRDefault="00EC2B7B">
          <w:pPr>
            <w:pStyle w:val="TOC1"/>
            <w:tabs>
              <w:tab w:val="right" w:leader="dot" w:pos="9016"/>
            </w:tabs>
            <w:rPr>
              <w:rFonts w:eastAsiaTheme="minorEastAsia"/>
              <w:noProof/>
              <w:lang w:eastAsia="en-AU"/>
            </w:rPr>
          </w:pPr>
          <w:hyperlink w:anchor="_Toc410745790" w:history="1">
            <w:r w:rsidR="00E66C45" w:rsidRPr="008C5A48">
              <w:rPr>
                <w:rStyle w:val="Hyperlink"/>
                <w:noProof/>
              </w:rPr>
              <w:t>Program Features</w:t>
            </w:r>
            <w:r w:rsidR="00E66C45">
              <w:rPr>
                <w:noProof/>
                <w:webHidden/>
              </w:rPr>
              <w:tab/>
            </w:r>
            <w:r w:rsidR="00E66C45">
              <w:rPr>
                <w:noProof/>
                <w:webHidden/>
              </w:rPr>
              <w:fldChar w:fldCharType="begin"/>
            </w:r>
            <w:r w:rsidR="00E66C45">
              <w:rPr>
                <w:noProof/>
                <w:webHidden/>
              </w:rPr>
              <w:instrText xml:space="preserve"> PAGEREF _Toc410745790 \h </w:instrText>
            </w:r>
            <w:r w:rsidR="00E66C45">
              <w:rPr>
                <w:noProof/>
                <w:webHidden/>
              </w:rPr>
            </w:r>
            <w:r w:rsidR="00E66C45">
              <w:rPr>
                <w:noProof/>
                <w:webHidden/>
              </w:rPr>
              <w:fldChar w:fldCharType="separate"/>
            </w:r>
            <w:r w:rsidR="00E66C45">
              <w:rPr>
                <w:noProof/>
                <w:webHidden/>
              </w:rPr>
              <w:t>2</w:t>
            </w:r>
            <w:r w:rsidR="00E66C45">
              <w:rPr>
                <w:noProof/>
                <w:webHidden/>
              </w:rPr>
              <w:fldChar w:fldCharType="end"/>
            </w:r>
          </w:hyperlink>
        </w:p>
        <w:p w14:paraId="3DB44CFD" w14:textId="77777777" w:rsidR="00E66C45" w:rsidRDefault="00EC2B7B">
          <w:pPr>
            <w:pStyle w:val="TOC1"/>
            <w:tabs>
              <w:tab w:val="right" w:leader="dot" w:pos="9016"/>
            </w:tabs>
            <w:rPr>
              <w:rFonts w:eastAsiaTheme="minorEastAsia"/>
              <w:noProof/>
              <w:lang w:eastAsia="en-AU"/>
            </w:rPr>
          </w:pPr>
          <w:hyperlink w:anchor="_Toc410745791" w:history="1">
            <w:r w:rsidR="00E66C45" w:rsidRPr="008C5A48">
              <w:rPr>
                <w:rStyle w:val="Hyperlink"/>
                <w:noProof/>
              </w:rPr>
              <w:t>000 program run</w:t>
            </w:r>
            <w:r w:rsidR="00E66C45">
              <w:rPr>
                <w:noProof/>
                <w:webHidden/>
              </w:rPr>
              <w:tab/>
            </w:r>
            <w:r w:rsidR="00E66C45">
              <w:rPr>
                <w:noProof/>
                <w:webHidden/>
              </w:rPr>
              <w:fldChar w:fldCharType="begin"/>
            </w:r>
            <w:r w:rsidR="00E66C45">
              <w:rPr>
                <w:noProof/>
                <w:webHidden/>
              </w:rPr>
              <w:instrText xml:space="preserve"> PAGEREF _Toc410745791 \h </w:instrText>
            </w:r>
            <w:r w:rsidR="00E66C45">
              <w:rPr>
                <w:noProof/>
                <w:webHidden/>
              </w:rPr>
            </w:r>
            <w:r w:rsidR="00E66C45">
              <w:rPr>
                <w:noProof/>
                <w:webHidden/>
              </w:rPr>
              <w:fldChar w:fldCharType="separate"/>
            </w:r>
            <w:r w:rsidR="00E66C45">
              <w:rPr>
                <w:noProof/>
                <w:webHidden/>
              </w:rPr>
              <w:t>3</w:t>
            </w:r>
            <w:r w:rsidR="00E66C45">
              <w:rPr>
                <w:noProof/>
                <w:webHidden/>
              </w:rPr>
              <w:fldChar w:fldCharType="end"/>
            </w:r>
          </w:hyperlink>
        </w:p>
        <w:p w14:paraId="48FA6AB0" w14:textId="77777777" w:rsidR="00E66C45" w:rsidRDefault="00EC2B7B">
          <w:pPr>
            <w:pStyle w:val="TOC1"/>
            <w:tabs>
              <w:tab w:val="right" w:leader="dot" w:pos="9016"/>
            </w:tabs>
            <w:rPr>
              <w:rFonts w:eastAsiaTheme="minorEastAsia"/>
              <w:noProof/>
              <w:lang w:eastAsia="en-AU"/>
            </w:rPr>
          </w:pPr>
          <w:hyperlink w:anchor="_Toc410745792" w:history="1">
            <w:r w:rsidR="00E66C45" w:rsidRPr="008C5A48">
              <w:rPr>
                <w:rStyle w:val="Hyperlink"/>
                <w:noProof/>
              </w:rPr>
              <w:t>101 load/save data file (POS/EPOS)</w:t>
            </w:r>
            <w:r w:rsidR="00E66C45">
              <w:rPr>
                <w:noProof/>
                <w:webHidden/>
              </w:rPr>
              <w:tab/>
            </w:r>
            <w:r w:rsidR="00E66C45">
              <w:rPr>
                <w:noProof/>
                <w:webHidden/>
              </w:rPr>
              <w:fldChar w:fldCharType="begin"/>
            </w:r>
            <w:r w:rsidR="00E66C45">
              <w:rPr>
                <w:noProof/>
                <w:webHidden/>
              </w:rPr>
              <w:instrText xml:space="preserve"> PAGEREF _Toc410745792 \h </w:instrText>
            </w:r>
            <w:r w:rsidR="00E66C45">
              <w:rPr>
                <w:noProof/>
                <w:webHidden/>
              </w:rPr>
            </w:r>
            <w:r w:rsidR="00E66C45">
              <w:rPr>
                <w:noProof/>
                <w:webHidden/>
              </w:rPr>
              <w:fldChar w:fldCharType="separate"/>
            </w:r>
            <w:r w:rsidR="00E66C45">
              <w:rPr>
                <w:noProof/>
                <w:webHidden/>
              </w:rPr>
              <w:t>4</w:t>
            </w:r>
            <w:r w:rsidR="00E66C45">
              <w:rPr>
                <w:noProof/>
                <w:webHidden/>
              </w:rPr>
              <w:fldChar w:fldCharType="end"/>
            </w:r>
          </w:hyperlink>
        </w:p>
        <w:p w14:paraId="49DBC78A" w14:textId="77777777" w:rsidR="00E66C45" w:rsidRDefault="00EC2B7B">
          <w:pPr>
            <w:pStyle w:val="TOC1"/>
            <w:tabs>
              <w:tab w:val="right" w:leader="dot" w:pos="9016"/>
            </w:tabs>
            <w:rPr>
              <w:rFonts w:eastAsiaTheme="minorEastAsia"/>
              <w:noProof/>
              <w:lang w:eastAsia="en-AU"/>
            </w:rPr>
          </w:pPr>
          <w:hyperlink w:anchor="_Toc410745793" w:history="1">
            <w:r w:rsidR="00E66C45" w:rsidRPr="008C5A48">
              <w:rPr>
                <w:rStyle w:val="Hyperlink"/>
                <w:noProof/>
              </w:rPr>
              <w:t>102 load help/tutorial</w:t>
            </w:r>
            <w:r w:rsidR="00E66C45">
              <w:rPr>
                <w:noProof/>
                <w:webHidden/>
              </w:rPr>
              <w:tab/>
            </w:r>
            <w:r w:rsidR="00E66C45">
              <w:rPr>
                <w:noProof/>
                <w:webHidden/>
              </w:rPr>
              <w:fldChar w:fldCharType="begin"/>
            </w:r>
            <w:r w:rsidR="00E66C45">
              <w:rPr>
                <w:noProof/>
                <w:webHidden/>
              </w:rPr>
              <w:instrText xml:space="preserve"> PAGEREF _Toc410745793 \h </w:instrText>
            </w:r>
            <w:r w:rsidR="00E66C45">
              <w:rPr>
                <w:noProof/>
                <w:webHidden/>
              </w:rPr>
            </w:r>
            <w:r w:rsidR="00E66C45">
              <w:rPr>
                <w:noProof/>
                <w:webHidden/>
              </w:rPr>
              <w:fldChar w:fldCharType="separate"/>
            </w:r>
            <w:r w:rsidR="00E66C45">
              <w:rPr>
                <w:noProof/>
                <w:webHidden/>
              </w:rPr>
              <w:t>5</w:t>
            </w:r>
            <w:r w:rsidR="00E66C45">
              <w:rPr>
                <w:noProof/>
                <w:webHidden/>
              </w:rPr>
              <w:fldChar w:fldCharType="end"/>
            </w:r>
          </w:hyperlink>
        </w:p>
        <w:p w14:paraId="0F82DEAA" w14:textId="77777777" w:rsidR="00E66C45" w:rsidRDefault="00EC2B7B">
          <w:pPr>
            <w:pStyle w:val="TOC1"/>
            <w:tabs>
              <w:tab w:val="right" w:leader="dot" w:pos="9016"/>
            </w:tabs>
            <w:rPr>
              <w:rFonts w:eastAsiaTheme="minorEastAsia"/>
              <w:noProof/>
              <w:lang w:eastAsia="en-AU"/>
            </w:rPr>
          </w:pPr>
          <w:hyperlink w:anchor="_Toc410745794" w:history="1">
            <w:r w:rsidR="00E66C45" w:rsidRPr="008C5A48">
              <w:rPr>
                <w:rStyle w:val="Hyperlink"/>
                <w:noProof/>
              </w:rPr>
              <w:t>201 interaction with plots/plot tools</w:t>
            </w:r>
            <w:r w:rsidR="00E66C45">
              <w:rPr>
                <w:noProof/>
                <w:webHidden/>
              </w:rPr>
              <w:tab/>
            </w:r>
            <w:r w:rsidR="00E66C45">
              <w:rPr>
                <w:noProof/>
                <w:webHidden/>
              </w:rPr>
              <w:fldChar w:fldCharType="begin"/>
            </w:r>
            <w:r w:rsidR="00E66C45">
              <w:rPr>
                <w:noProof/>
                <w:webHidden/>
              </w:rPr>
              <w:instrText xml:space="preserve"> PAGEREF _Toc410745794 \h </w:instrText>
            </w:r>
            <w:r w:rsidR="00E66C45">
              <w:rPr>
                <w:noProof/>
                <w:webHidden/>
              </w:rPr>
            </w:r>
            <w:r w:rsidR="00E66C45">
              <w:rPr>
                <w:noProof/>
                <w:webHidden/>
              </w:rPr>
              <w:fldChar w:fldCharType="separate"/>
            </w:r>
            <w:r w:rsidR="00E66C45">
              <w:rPr>
                <w:noProof/>
                <w:webHidden/>
              </w:rPr>
              <w:t>6</w:t>
            </w:r>
            <w:r w:rsidR="00E66C45">
              <w:rPr>
                <w:noProof/>
                <w:webHidden/>
              </w:rPr>
              <w:fldChar w:fldCharType="end"/>
            </w:r>
          </w:hyperlink>
        </w:p>
        <w:p w14:paraId="2AA4D7F5" w14:textId="77777777" w:rsidR="00E66C45" w:rsidRDefault="00EC2B7B">
          <w:pPr>
            <w:pStyle w:val="TOC1"/>
            <w:tabs>
              <w:tab w:val="right" w:leader="dot" w:pos="9016"/>
            </w:tabs>
            <w:rPr>
              <w:rFonts w:eastAsiaTheme="minorEastAsia"/>
              <w:noProof/>
              <w:lang w:eastAsia="en-AU"/>
            </w:rPr>
          </w:pPr>
          <w:hyperlink w:anchor="_Toc410745795" w:history="1">
            <w:r w:rsidR="00E66C45" w:rsidRPr="008C5A48">
              <w:rPr>
                <w:rStyle w:val="Hyperlink"/>
                <w:noProof/>
              </w:rPr>
              <w:t>202 visualising data</w:t>
            </w:r>
            <w:r w:rsidR="00E66C45">
              <w:rPr>
                <w:noProof/>
                <w:webHidden/>
              </w:rPr>
              <w:tab/>
            </w:r>
            <w:r w:rsidR="00E66C45">
              <w:rPr>
                <w:noProof/>
                <w:webHidden/>
              </w:rPr>
              <w:fldChar w:fldCharType="begin"/>
            </w:r>
            <w:r w:rsidR="00E66C45">
              <w:rPr>
                <w:noProof/>
                <w:webHidden/>
              </w:rPr>
              <w:instrText xml:space="preserve"> PAGEREF _Toc410745795 \h </w:instrText>
            </w:r>
            <w:r w:rsidR="00E66C45">
              <w:rPr>
                <w:noProof/>
                <w:webHidden/>
              </w:rPr>
            </w:r>
            <w:r w:rsidR="00E66C45">
              <w:rPr>
                <w:noProof/>
                <w:webHidden/>
              </w:rPr>
              <w:fldChar w:fldCharType="separate"/>
            </w:r>
            <w:r w:rsidR="00E66C45">
              <w:rPr>
                <w:noProof/>
                <w:webHidden/>
              </w:rPr>
              <w:t>7</w:t>
            </w:r>
            <w:r w:rsidR="00E66C45">
              <w:rPr>
                <w:noProof/>
                <w:webHidden/>
              </w:rPr>
              <w:fldChar w:fldCharType="end"/>
            </w:r>
          </w:hyperlink>
        </w:p>
        <w:p w14:paraId="10FD8E53" w14:textId="77777777" w:rsidR="00E66C45" w:rsidRDefault="00EC2B7B">
          <w:pPr>
            <w:pStyle w:val="TOC1"/>
            <w:tabs>
              <w:tab w:val="right" w:leader="dot" w:pos="9016"/>
            </w:tabs>
            <w:rPr>
              <w:rFonts w:eastAsiaTheme="minorEastAsia"/>
              <w:noProof/>
              <w:lang w:eastAsia="en-AU"/>
            </w:rPr>
          </w:pPr>
          <w:hyperlink w:anchor="_Toc410745796" w:history="1">
            <w:r w:rsidR="00E66C45" w:rsidRPr="008C5A48">
              <w:rPr>
                <w:rStyle w:val="Hyperlink"/>
                <w:noProof/>
              </w:rPr>
              <w:t>203 peak suggestion</w:t>
            </w:r>
            <w:r w:rsidR="00E66C45">
              <w:rPr>
                <w:noProof/>
                <w:webHidden/>
              </w:rPr>
              <w:tab/>
            </w:r>
            <w:r w:rsidR="00E66C45">
              <w:rPr>
                <w:noProof/>
                <w:webHidden/>
              </w:rPr>
              <w:fldChar w:fldCharType="begin"/>
            </w:r>
            <w:r w:rsidR="00E66C45">
              <w:rPr>
                <w:noProof/>
                <w:webHidden/>
              </w:rPr>
              <w:instrText xml:space="preserve"> PAGEREF _Toc410745796 \h </w:instrText>
            </w:r>
            <w:r w:rsidR="00E66C45">
              <w:rPr>
                <w:noProof/>
                <w:webHidden/>
              </w:rPr>
            </w:r>
            <w:r w:rsidR="00E66C45">
              <w:rPr>
                <w:noProof/>
                <w:webHidden/>
              </w:rPr>
              <w:fldChar w:fldCharType="separate"/>
            </w:r>
            <w:r w:rsidR="00E66C45">
              <w:rPr>
                <w:noProof/>
                <w:webHidden/>
              </w:rPr>
              <w:t>8</w:t>
            </w:r>
            <w:r w:rsidR="00E66C45">
              <w:rPr>
                <w:noProof/>
                <w:webHidden/>
              </w:rPr>
              <w:fldChar w:fldCharType="end"/>
            </w:r>
          </w:hyperlink>
        </w:p>
        <w:p w14:paraId="6A49C218" w14:textId="77777777" w:rsidR="00E66C45" w:rsidRDefault="00EC2B7B">
          <w:pPr>
            <w:pStyle w:val="TOC1"/>
            <w:tabs>
              <w:tab w:val="right" w:leader="dot" w:pos="9016"/>
            </w:tabs>
            <w:rPr>
              <w:rFonts w:eastAsiaTheme="minorEastAsia"/>
              <w:noProof/>
              <w:lang w:eastAsia="en-AU"/>
            </w:rPr>
          </w:pPr>
          <w:hyperlink w:anchor="_Toc410745797" w:history="1">
            <w:r w:rsidR="00E66C45" w:rsidRPr="008C5A48">
              <w:rPr>
                <w:rStyle w:val="Hyperlink"/>
                <w:noProof/>
              </w:rPr>
              <w:t>204 Auto peak detection and manual ranging</w:t>
            </w:r>
            <w:r w:rsidR="00E66C45">
              <w:rPr>
                <w:noProof/>
                <w:webHidden/>
              </w:rPr>
              <w:tab/>
            </w:r>
            <w:r w:rsidR="00E66C45">
              <w:rPr>
                <w:noProof/>
                <w:webHidden/>
              </w:rPr>
              <w:fldChar w:fldCharType="begin"/>
            </w:r>
            <w:r w:rsidR="00E66C45">
              <w:rPr>
                <w:noProof/>
                <w:webHidden/>
              </w:rPr>
              <w:instrText xml:space="preserve"> PAGEREF _Toc410745797 \h </w:instrText>
            </w:r>
            <w:r w:rsidR="00E66C45">
              <w:rPr>
                <w:noProof/>
                <w:webHidden/>
              </w:rPr>
            </w:r>
            <w:r w:rsidR="00E66C45">
              <w:rPr>
                <w:noProof/>
                <w:webHidden/>
              </w:rPr>
              <w:fldChar w:fldCharType="separate"/>
            </w:r>
            <w:r w:rsidR="00E66C45">
              <w:rPr>
                <w:noProof/>
                <w:webHidden/>
              </w:rPr>
              <w:t>9</w:t>
            </w:r>
            <w:r w:rsidR="00E66C45">
              <w:rPr>
                <w:noProof/>
                <w:webHidden/>
              </w:rPr>
              <w:fldChar w:fldCharType="end"/>
            </w:r>
          </w:hyperlink>
        </w:p>
        <w:p w14:paraId="2AA7F88C" w14:textId="77777777" w:rsidR="00E66C45" w:rsidRDefault="00EC2B7B">
          <w:pPr>
            <w:pStyle w:val="TOC1"/>
            <w:tabs>
              <w:tab w:val="right" w:leader="dot" w:pos="9016"/>
            </w:tabs>
            <w:rPr>
              <w:rFonts w:eastAsiaTheme="minorEastAsia"/>
              <w:noProof/>
              <w:lang w:eastAsia="en-AU"/>
            </w:rPr>
          </w:pPr>
          <w:hyperlink w:anchor="_Toc410745798" w:history="1">
            <w:r w:rsidR="00E66C45" w:rsidRPr="008C5A48">
              <w:rPr>
                <w:rStyle w:val="Hyperlink"/>
                <w:noProof/>
              </w:rPr>
              <w:t>205 System checks</w:t>
            </w:r>
            <w:r w:rsidR="00E66C45">
              <w:rPr>
                <w:noProof/>
                <w:webHidden/>
              </w:rPr>
              <w:tab/>
            </w:r>
            <w:r w:rsidR="00E66C45">
              <w:rPr>
                <w:noProof/>
                <w:webHidden/>
              </w:rPr>
              <w:fldChar w:fldCharType="begin"/>
            </w:r>
            <w:r w:rsidR="00E66C45">
              <w:rPr>
                <w:noProof/>
                <w:webHidden/>
              </w:rPr>
              <w:instrText xml:space="preserve"> PAGEREF _Toc410745798 \h </w:instrText>
            </w:r>
            <w:r w:rsidR="00E66C45">
              <w:rPr>
                <w:noProof/>
                <w:webHidden/>
              </w:rPr>
            </w:r>
            <w:r w:rsidR="00E66C45">
              <w:rPr>
                <w:noProof/>
                <w:webHidden/>
              </w:rPr>
              <w:fldChar w:fldCharType="separate"/>
            </w:r>
            <w:r w:rsidR="00E66C45">
              <w:rPr>
                <w:noProof/>
                <w:webHidden/>
              </w:rPr>
              <w:t>10</w:t>
            </w:r>
            <w:r w:rsidR="00E66C45">
              <w:rPr>
                <w:noProof/>
                <w:webHidden/>
              </w:rPr>
              <w:fldChar w:fldCharType="end"/>
            </w:r>
          </w:hyperlink>
        </w:p>
        <w:p w14:paraId="08F6E6EF" w14:textId="77777777" w:rsidR="00E66C45" w:rsidRDefault="00EC2B7B">
          <w:pPr>
            <w:pStyle w:val="TOC1"/>
            <w:tabs>
              <w:tab w:val="right" w:leader="dot" w:pos="9016"/>
            </w:tabs>
            <w:rPr>
              <w:rFonts w:eastAsiaTheme="minorEastAsia"/>
              <w:noProof/>
              <w:lang w:eastAsia="en-AU"/>
            </w:rPr>
          </w:pPr>
          <w:hyperlink w:anchor="_Toc410745799" w:history="1">
            <w:r w:rsidR="00E66C45" w:rsidRPr="008C5A48">
              <w:rPr>
                <w:rStyle w:val="Hyperlink"/>
                <w:noProof/>
              </w:rPr>
              <w:t>206 automated ranging of peaks</w:t>
            </w:r>
            <w:r w:rsidR="00E66C45">
              <w:rPr>
                <w:noProof/>
                <w:webHidden/>
              </w:rPr>
              <w:tab/>
            </w:r>
            <w:r w:rsidR="00E66C45">
              <w:rPr>
                <w:noProof/>
                <w:webHidden/>
              </w:rPr>
              <w:fldChar w:fldCharType="begin"/>
            </w:r>
            <w:r w:rsidR="00E66C45">
              <w:rPr>
                <w:noProof/>
                <w:webHidden/>
              </w:rPr>
              <w:instrText xml:space="preserve"> PAGEREF _Toc410745799 \h </w:instrText>
            </w:r>
            <w:r w:rsidR="00E66C45">
              <w:rPr>
                <w:noProof/>
                <w:webHidden/>
              </w:rPr>
            </w:r>
            <w:r w:rsidR="00E66C45">
              <w:rPr>
                <w:noProof/>
                <w:webHidden/>
              </w:rPr>
              <w:fldChar w:fldCharType="separate"/>
            </w:r>
            <w:r w:rsidR="00E66C45">
              <w:rPr>
                <w:noProof/>
                <w:webHidden/>
              </w:rPr>
              <w:t>11</w:t>
            </w:r>
            <w:r w:rsidR="00E66C45">
              <w:rPr>
                <w:noProof/>
                <w:webHidden/>
              </w:rPr>
              <w:fldChar w:fldCharType="end"/>
            </w:r>
          </w:hyperlink>
        </w:p>
        <w:p w14:paraId="03060AA9" w14:textId="77777777" w:rsidR="00C53511" w:rsidRDefault="00C53511">
          <w:r>
            <w:rPr>
              <w:b/>
              <w:bCs/>
              <w:noProof/>
            </w:rPr>
            <w:fldChar w:fldCharType="end"/>
          </w:r>
        </w:p>
      </w:sdtContent>
    </w:sdt>
    <w:p w14:paraId="19D3B2D7" w14:textId="77777777" w:rsidR="00C53511" w:rsidRDefault="00C53511">
      <w:r>
        <w:br w:type="page"/>
      </w:r>
    </w:p>
    <w:p w14:paraId="6980937C" w14:textId="77777777" w:rsidR="00C53511" w:rsidRPr="00943F8F" w:rsidRDefault="00C53511" w:rsidP="00C52A53">
      <w:pPr>
        <w:pStyle w:val="Heading1"/>
      </w:pPr>
      <w:bookmarkStart w:id="1" w:name="_Toc410745788"/>
      <w:r w:rsidRPr="00943F8F">
        <w:lastRenderedPageBreak/>
        <w:t>Use Cases</w:t>
      </w:r>
      <w:bookmarkEnd w:id="1"/>
    </w:p>
    <w:p w14:paraId="04A6E16E" w14:textId="77777777" w:rsidR="00C53511" w:rsidRDefault="00C53511" w:rsidP="00F824F0">
      <w:pPr>
        <w:pStyle w:val="NoSpacing"/>
      </w:pPr>
      <w:r>
        <w:t>000 program run</w:t>
      </w:r>
    </w:p>
    <w:p w14:paraId="1122E339" w14:textId="77777777" w:rsidR="00F824F0" w:rsidRDefault="00F824F0" w:rsidP="00F824F0">
      <w:pPr>
        <w:pStyle w:val="NoSpacing"/>
      </w:pPr>
    </w:p>
    <w:p w14:paraId="0273C645" w14:textId="77777777" w:rsidR="00695462" w:rsidRDefault="00695462" w:rsidP="00F824F0">
      <w:pPr>
        <w:pStyle w:val="NoSpacing"/>
      </w:pPr>
    </w:p>
    <w:p w14:paraId="2E8A0043" w14:textId="77777777" w:rsidR="00C53511" w:rsidRDefault="00C53511" w:rsidP="00C53511">
      <w:pPr>
        <w:pStyle w:val="NoSpacing"/>
      </w:pPr>
      <w:r>
        <w:t>Loading/saving files</w:t>
      </w:r>
    </w:p>
    <w:p w14:paraId="7F38D0D9" w14:textId="77777777" w:rsidR="00C53511" w:rsidRDefault="00FA3104" w:rsidP="00C53511">
      <w:pPr>
        <w:pStyle w:val="NoSpacing"/>
      </w:pPr>
      <w:r>
        <w:t>101</w:t>
      </w:r>
      <w:r w:rsidR="00696FCC">
        <w:t xml:space="preserve"> load/</w:t>
      </w:r>
      <w:r w:rsidR="00F824F0">
        <w:t>save data file (POS or</w:t>
      </w:r>
      <w:r w:rsidR="00C53511">
        <w:t xml:space="preserve"> EPOS)</w:t>
      </w:r>
      <w:r w:rsidR="00696FCC">
        <w:t xml:space="preserve"> (with monitoring)</w:t>
      </w:r>
    </w:p>
    <w:p w14:paraId="41B102C1" w14:textId="77777777" w:rsidR="00F824F0" w:rsidRDefault="00FA3104" w:rsidP="00C53511">
      <w:pPr>
        <w:pStyle w:val="NoSpacing"/>
      </w:pPr>
      <w:r>
        <w:t>1</w:t>
      </w:r>
      <w:r w:rsidR="00621EE3">
        <w:t>02</w:t>
      </w:r>
      <w:r w:rsidR="00696FCC">
        <w:t xml:space="preserve"> load </w:t>
      </w:r>
      <w:r w:rsidR="00BB3577">
        <w:t>help/</w:t>
      </w:r>
      <w:r w:rsidR="00F824F0">
        <w:t>tutorial</w:t>
      </w:r>
      <w:r w:rsidR="008E080C">
        <w:t xml:space="preserve"> </w:t>
      </w:r>
    </w:p>
    <w:p w14:paraId="3EC36B92" w14:textId="77777777" w:rsidR="00F824F0" w:rsidRDefault="00F824F0" w:rsidP="00C53511">
      <w:pPr>
        <w:pStyle w:val="NoSpacing"/>
      </w:pPr>
    </w:p>
    <w:p w14:paraId="6A02A87D" w14:textId="77777777" w:rsidR="00955C16" w:rsidRDefault="00955C16" w:rsidP="00C53511">
      <w:pPr>
        <w:pStyle w:val="NoSpacing"/>
      </w:pPr>
    </w:p>
    <w:p w14:paraId="0306A532" w14:textId="77777777" w:rsidR="00F824F0" w:rsidRDefault="00F824F0" w:rsidP="00C53511">
      <w:pPr>
        <w:pStyle w:val="NoSpacing"/>
      </w:pPr>
      <w:r>
        <w:t>Visualising data</w:t>
      </w:r>
    </w:p>
    <w:p w14:paraId="30FC2437" w14:textId="77777777" w:rsidR="00F824F0" w:rsidRDefault="00FA3104" w:rsidP="00C53511">
      <w:pPr>
        <w:pStyle w:val="NoSpacing"/>
      </w:pPr>
      <w:r>
        <w:t>201</w:t>
      </w:r>
      <w:r w:rsidR="00624B43">
        <w:t xml:space="preserve"> </w:t>
      </w:r>
      <w:proofErr w:type="gramStart"/>
      <w:r w:rsidR="002E2CB1">
        <w:t>interaction</w:t>
      </w:r>
      <w:proofErr w:type="gramEnd"/>
      <w:r w:rsidR="002E2CB1">
        <w:t xml:space="preserve"> with</w:t>
      </w:r>
      <w:r w:rsidR="00D14C9E">
        <w:t xml:space="preserve"> plots</w:t>
      </w:r>
      <w:r w:rsidR="00575C3E">
        <w:t>/plot tools</w:t>
      </w:r>
    </w:p>
    <w:p w14:paraId="54061C89" w14:textId="77777777" w:rsidR="00F824F0" w:rsidRDefault="00FA3104" w:rsidP="00C53511">
      <w:pPr>
        <w:pStyle w:val="NoSpacing"/>
      </w:pPr>
      <w:r w:rsidRPr="002E2CB1">
        <w:t>20</w:t>
      </w:r>
      <w:r w:rsidR="00F824F0" w:rsidRPr="002E2CB1">
        <w:t>2</w:t>
      </w:r>
      <w:r w:rsidR="00D14C9E" w:rsidRPr="002E2CB1">
        <w:t xml:space="preserve"> </w:t>
      </w:r>
      <w:r w:rsidR="00575C3E">
        <w:t>visualising data</w:t>
      </w:r>
    </w:p>
    <w:p w14:paraId="09819A5A" w14:textId="77777777" w:rsidR="00D14C9E" w:rsidRDefault="00FA3104" w:rsidP="00C53511">
      <w:pPr>
        <w:pStyle w:val="NoSpacing"/>
      </w:pPr>
      <w:r>
        <w:t>20</w:t>
      </w:r>
      <w:r w:rsidR="00D14C9E">
        <w:t xml:space="preserve">3 </w:t>
      </w:r>
      <w:r w:rsidR="004179AF">
        <w:t>peak suggestion</w:t>
      </w:r>
    </w:p>
    <w:p w14:paraId="4C0B155C" w14:textId="77777777" w:rsidR="00695462" w:rsidRDefault="00FA3104" w:rsidP="00385350">
      <w:pPr>
        <w:pStyle w:val="NoSpacing"/>
      </w:pPr>
      <w:r>
        <w:t>20</w:t>
      </w:r>
      <w:r w:rsidR="00385350">
        <w:t>4</w:t>
      </w:r>
      <w:r w:rsidR="00DA6B95">
        <w:t xml:space="preserve"> </w:t>
      </w:r>
      <w:r w:rsidR="004179AF">
        <w:t>auto peak detection and manual ranging</w:t>
      </w:r>
    </w:p>
    <w:p w14:paraId="603F39C5" w14:textId="77777777" w:rsidR="00695462" w:rsidRPr="004179AF" w:rsidRDefault="002F71F0" w:rsidP="00C53511">
      <w:pPr>
        <w:pStyle w:val="NoSpacing"/>
      </w:pPr>
      <w:r w:rsidRPr="004179AF">
        <w:t>205</w:t>
      </w:r>
      <w:r w:rsidR="00DA6B95" w:rsidRPr="004179AF">
        <w:t xml:space="preserve"> </w:t>
      </w:r>
      <w:r w:rsidR="004179AF" w:rsidRPr="004179AF">
        <w:t>error alerts</w:t>
      </w:r>
    </w:p>
    <w:p w14:paraId="7498221D" w14:textId="77777777" w:rsidR="00C53511" w:rsidRDefault="00C53511" w:rsidP="00955C16">
      <w:pPr>
        <w:pStyle w:val="NoSpacing"/>
      </w:pPr>
    </w:p>
    <w:p w14:paraId="0B61B3CA" w14:textId="77777777" w:rsidR="00955C16" w:rsidRDefault="00955C16" w:rsidP="00955C16">
      <w:pPr>
        <w:pStyle w:val="NoSpacing"/>
      </w:pPr>
    </w:p>
    <w:p w14:paraId="3E3B0C99" w14:textId="77777777" w:rsidR="00955C16" w:rsidRDefault="00955C16" w:rsidP="00955C16">
      <w:pPr>
        <w:pStyle w:val="NoSpacing"/>
      </w:pPr>
      <w:r>
        <w:t>Calculating new data</w:t>
      </w:r>
    </w:p>
    <w:p w14:paraId="7A5F169B" w14:textId="77777777" w:rsidR="00955C16" w:rsidRDefault="00955C16" w:rsidP="00955C16">
      <w:pPr>
        <w:pStyle w:val="NoSpacing"/>
      </w:pPr>
      <w:r>
        <w:t>301 peak suggestions</w:t>
      </w:r>
      <w:r w:rsidR="00DA6B95">
        <w:t xml:space="preserve"> (based on various methods)</w:t>
      </w:r>
    </w:p>
    <w:p w14:paraId="2CF32E06" w14:textId="77777777" w:rsidR="00955C16" w:rsidRDefault="00955C16" w:rsidP="00955C16">
      <w:pPr>
        <w:pStyle w:val="NoSpacing"/>
      </w:pPr>
      <w:r>
        <w:t>302 highlight un</w:t>
      </w:r>
      <w:r w:rsidR="00DA6B95">
        <w:t>-</w:t>
      </w:r>
      <w:r>
        <w:t>ranged peaks</w:t>
      </w:r>
    </w:p>
    <w:p w14:paraId="08395D72" w14:textId="77777777" w:rsidR="00695462" w:rsidRDefault="00695462">
      <w:pPr>
        <w:rPr>
          <w:b/>
          <w:sz w:val="28"/>
          <w:szCs w:val="28"/>
        </w:rPr>
      </w:pPr>
    </w:p>
    <w:p w14:paraId="1BC299E9" w14:textId="77777777" w:rsidR="00C53511" w:rsidRPr="00943F8F" w:rsidRDefault="00C53511" w:rsidP="00C52A53">
      <w:pPr>
        <w:pStyle w:val="Heading1"/>
      </w:pPr>
      <w:bookmarkStart w:id="2" w:name="_Toc410745789"/>
      <w:r w:rsidRPr="00943F8F">
        <w:t>GUI Features</w:t>
      </w:r>
      <w:bookmarkEnd w:id="2"/>
    </w:p>
    <w:p w14:paraId="13973BAA" w14:textId="77777777" w:rsidR="00810F5A" w:rsidRDefault="00810F5A" w:rsidP="00810F5A">
      <w:pPr>
        <w:pStyle w:val="NoSpacing"/>
      </w:pPr>
      <w:proofErr w:type="gramStart"/>
      <w:r>
        <w:t>f01</w:t>
      </w:r>
      <w:proofErr w:type="gramEnd"/>
      <w:r>
        <w:t xml:space="preserve"> plot panel </w:t>
      </w:r>
      <w:r w:rsidR="00477ABC">
        <w:t>ranged mass spectrum</w:t>
      </w:r>
    </w:p>
    <w:p w14:paraId="2BD8AF31" w14:textId="77777777" w:rsidR="00810F5A" w:rsidRDefault="00477ABC" w:rsidP="00810F5A">
      <w:pPr>
        <w:pStyle w:val="NoSpacing"/>
      </w:pPr>
      <w:proofErr w:type="gramStart"/>
      <w:r>
        <w:t>f02</w:t>
      </w:r>
      <w:proofErr w:type="gramEnd"/>
      <w:r>
        <w:t xml:space="preserve"> plot panel working mass spectrum</w:t>
      </w:r>
    </w:p>
    <w:p w14:paraId="32C5BAC0" w14:textId="77777777" w:rsidR="00810F5A" w:rsidRDefault="00477ABC" w:rsidP="00810F5A">
      <w:pPr>
        <w:pStyle w:val="NoSpacing"/>
      </w:pPr>
      <w:proofErr w:type="gramStart"/>
      <w:r>
        <w:t>f03</w:t>
      </w:r>
      <w:proofErr w:type="gramEnd"/>
      <w:r>
        <w:t xml:space="preserve"> workspace: plot controls</w:t>
      </w:r>
    </w:p>
    <w:p w14:paraId="669A2A52" w14:textId="77777777" w:rsidR="00477ABC" w:rsidRDefault="00477ABC" w:rsidP="00810F5A">
      <w:pPr>
        <w:pStyle w:val="NoSpacing"/>
      </w:pPr>
      <w:proofErr w:type="gramStart"/>
      <w:r>
        <w:t>f04</w:t>
      </w:r>
      <w:proofErr w:type="gramEnd"/>
      <w:r>
        <w:t xml:space="preserve"> workspace: Peak ID controls</w:t>
      </w:r>
    </w:p>
    <w:p w14:paraId="43566C12" w14:textId="77777777" w:rsidR="00C53511" w:rsidRDefault="000C510B" w:rsidP="00C16C6E">
      <w:pPr>
        <w:pStyle w:val="NoSpacing"/>
      </w:pPr>
      <w:proofErr w:type="gramStart"/>
      <w:r>
        <w:t>f05</w:t>
      </w:r>
      <w:proofErr w:type="gramEnd"/>
      <w:r w:rsidR="00477ABC">
        <w:t xml:space="preserve"> </w:t>
      </w:r>
      <w:r w:rsidR="00C16C6E">
        <w:t>Ranged data table</w:t>
      </w:r>
    </w:p>
    <w:p w14:paraId="657CD809" w14:textId="77777777" w:rsidR="000C510B" w:rsidRDefault="000C510B" w:rsidP="00C16C6E">
      <w:pPr>
        <w:pStyle w:val="NoSpacing"/>
      </w:pPr>
      <w:proofErr w:type="gramStart"/>
      <w:r>
        <w:t>f06</w:t>
      </w:r>
      <w:proofErr w:type="gramEnd"/>
      <w:r>
        <w:t xml:space="preserve"> </w:t>
      </w:r>
      <w:proofErr w:type="spellStart"/>
      <w:r>
        <w:t>Saxey</w:t>
      </w:r>
      <w:proofErr w:type="spellEnd"/>
      <w:r>
        <w:t>-Plot</w:t>
      </w:r>
    </w:p>
    <w:p w14:paraId="0178C7E3" w14:textId="77777777" w:rsidR="00C53511" w:rsidRPr="00943F8F" w:rsidRDefault="00943F8F" w:rsidP="00C52A53">
      <w:pPr>
        <w:pStyle w:val="Heading1"/>
      </w:pPr>
      <w:bookmarkStart w:id="3" w:name="_Toc410745790"/>
      <w:r w:rsidRPr="00943F8F">
        <w:t>Program Features</w:t>
      </w:r>
      <w:bookmarkEnd w:id="3"/>
    </w:p>
    <w:p w14:paraId="1198F130" w14:textId="77777777" w:rsidR="00943F8F" w:rsidRDefault="00943F8F" w:rsidP="00943F8F">
      <w:pPr>
        <w:pStyle w:val="NoSpacing"/>
      </w:pPr>
      <w:proofErr w:type="gramStart"/>
      <w:r>
        <w:t>p01</w:t>
      </w:r>
      <w:proofErr w:type="gramEnd"/>
      <w:r>
        <w:t xml:space="preserve"> data file reader/writer</w:t>
      </w:r>
    </w:p>
    <w:p w14:paraId="336967E0" w14:textId="77777777" w:rsidR="00943F8F" w:rsidRDefault="00943F8F" w:rsidP="00943F8F">
      <w:pPr>
        <w:pStyle w:val="NoSpacing"/>
      </w:pPr>
      <w:proofErr w:type="gramStart"/>
      <w:r>
        <w:t>p02</w:t>
      </w:r>
      <w:proofErr w:type="gramEnd"/>
      <w:r>
        <w:t xml:space="preserve"> analysis run reader/writer</w:t>
      </w:r>
    </w:p>
    <w:p w14:paraId="6DC2CC82" w14:textId="77777777" w:rsidR="00943F8F" w:rsidRDefault="00943F8F" w:rsidP="00943F8F">
      <w:pPr>
        <w:pStyle w:val="NoSpacing"/>
      </w:pPr>
      <w:proofErr w:type="gramStart"/>
      <w:r>
        <w:t>p02</w:t>
      </w:r>
      <w:proofErr w:type="gramEnd"/>
      <w:r>
        <w:t xml:space="preserve"> </w:t>
      </w:r>
      <w:proofErr w:type="spellStart"/>
      <w:r>
        <w:t>xrng</w:t>
      </w:r>
      <w:proofErr w:type="spellEnd"/>
      <w:r>
        <w:t xml:space="preserve"> file writer</w:t>
      </w:r>
    </w:p>
    <w:p w14:paraId="652C8E66" w14:textId="77777777" w:rsidR="00405C54" w:rsidRDefault="00405C54" w:rsidP="00943F8F">
      <w:pPr>
        <w:pStyle w:val="NoSpacing"/>
      </w:pPr>
      <w:proofErr w:type="gramStart"/>
      <w:r>
        <w:t>p03</w:t>
      </w:r>
      <w:proofErr w:type="gramEnd"/>
      <w:r>
        <w:t xml:space="preserve"> workflow reader/writer</w:t>
      </w:r>
    </w:p>
    <w:p w14:paraId="795FC853" w14:textId="77777777" w:rsidR="00943F8F" w:rsidRPr="00943F8F" w:rsidRDefault="00405C54" w:rsidP="00943F8F">
      <w:pPr>
        <w:pStyle w:val="NoSpacing"/>
        <w:rPr>
          <w:color w:val="A6A6A6" w:themeColor="background1" w:themeShade="A6"/>
        </w:rPr>
      </w:pPr>
      <w:proofErr w:type="gramStart"/>
      <w:r>
        <w:rPr>
          <w:color w:val="A6A6A6" w:themeColor="background1" w:themeShade="A6"/>
        </w:rPr>
        <w:t>p04</w:t>
      </w:r>
      <w:proofErr w:type="gramEnd"/>
      <w:r w:rsidR="00943F8F" w:rsidRPr="00943F8F">
        <w:rPr>
          <w:color w:val="A6A6A6" w:themeColor="background1" w:themeShade="A6"/>
        </w:rPr>
        <w:t xml:space="preserve"> calculation and removal of background</w:t>
      </w:r>
    </w:p>
    <w:p w14:paraId="6A952038" w14:textId="77777777" w:rsidR="00943F8F" w:rsidRPr="00943F8F" w:rsidRDefault="00405C54" w:rsidP="00943F8F">
      <w:pPr>
        <w:pStyle w:val="NoSpacing"/>
        <w:rPr>
          <w:color w:val="A6A6A6" w:themeColor="background1" w:themeShade="A6"/>
        </w:rPr>
      </w:pPr>
      <w:proofErr w:type="gramStart"/>
      <w:r>
        <w:rPr>
          <w:color w:val="A6A6A6" w:themeColor="background1" w:themeShade="A6"/>
        </w:rPr>
        <w:t>p05</w:t>
      </w:r>
      <w:proofErr w:type="gramEnd"/>
      <w:r w:rsidR="001E16A7">
        <w:rPr>
          <w:color w:val="A6A6A6" w:themeColor="background1" w:themeShade="A6"/>
        </w:rPr>
        <w:t xml:space="preserve"> FWTM</w:t>
      </w:r>
      <w:r w:rsidR="00943F8F" w:rsidRPr="00943F8F">
        <w:rPr>
          <w:color w:val="A6A6A6" w:themeColor="background1" w:themeShade="A6"/>
        </w:rPr>
        <w:t xml:space="preserve"> calculation</w:t>
      </w:r>
    </w:p>
    <w:p w14:paraId="7601FF26" w14:textId="77777777" w:rsidR="00943F8F" w:rsidRPr="00943F8F" w:rsidRDefault="00405C54" w:rsidP="00943F8F">
      <w:pPr>
        <w:pStyle w:val="NoSpacing"/>
        <w:rPr>
          <w:color w:val="A6A6A6" w:themeColor="background1" w:themeShade="A6"/>
        </w:rPr>
      </w:pPr>
      <w:proofErr w:type="gramStart"/>
      <w:r>
        <w:rPr>
          <w:color w:val="A6A6A6" w:themeColor="background1" w:themeShade="A6"/>
        </w:rPr>
        <w:t>p06</w:t>
      </w:r>
      <w:proofErr w:type="gramEnd"/>
      <w:r w:rsidR="00943F8F" w:rsidRPr="00943F8F">
        <w:rPr>
          <w:color w:val="A6A6A6" w:themeColor="background1" w:themeShade="A6"/>
        </w:rPr>
        <w:t xml:space="preserve"> isotopic abundance fingerprinting</w:t>
      </w:r>
    </w:p>
    <w:p w14:paraId="45A649D8" w14:textId="77777777" w:rsidR="00C53511" w:rsidRPr="00943F8F" w:rsidRDefault="00405C54" w:rsidP="00943F8F">
      <w:pPr>
        <w:pStyle w:val="NoSpacing"/>
        <w:rPr>
          <w:color w:val="A6A6A6" w:themeColor="background1" w:themeShade="A6"/>
        </w:rPr>
      </w:pPr>
      <w:proofErr w:type="gramStart"/>
      <w:r>
        <w:rPr>
          <w:color w:val="A6A6A6" w:themeColor="background1" w:themeShade="A6"/>
        </w:rPr>
        <w:t>p07</w:t>
      </w:r>
      <w:proofErr w:type="gramEnd"/>
      <w:r w:rsidR="00943F8F" w:rsidRPr="00943F8F">
        <w:rPr>
          <w:color w:val="A6A6A6" w:themeColor="background1" w:themeShade="A6"/>
        </w:rPr>
        <w:t xml:space="preserve"> overlapping peak identification</w:t>
      </w:r>
    </w:p>
    <w:p w14:paraId="176BB2D2" w14:textId="77777777" w:rsidR="000E34FF" w:rsidRDefault="000E34FF">
      <w:r>
        <w:br w:type="page"/>
      </w:r>
    </w:p>
    <w:p w14:paraId="19B7E37B" w14:textId="77777777" w:rsidR="00943F8F" w:rsidRDefault="00696FCC" w:rsidP="00943F8F">
      <w:pPr>
        <w:pStyle w:val="Heading1"/>
      </w:pPr>
      <w:bookmarkStart w:id="4" w:name="_Toc410745791"/>
      <w:r>
        <w:lastRenderedPageBreak/>
        <w:t>000 program run</w:t>
      </w:r>
      <w:bookmarkEnd w:id="4"/>
    </w:p>
    <w:p w14:paraId="3E9E9A35" w14:textId="77777777" w:rsidR="00943F8F" w:rsidRDefault="00943F8F" w:rsidP="000E34FF">
      <w:pPr>
        <w:pStyle w:val="NoSpacing"/>
        <w:rPr>
          <w:ins w:id="5" w:author="ingrid" w:date="2015-02-05T15:16:00Z"/>
        </w:rPr>
      </w:pPr>
    </w:p>
    <w:p w14:paraId="658EC9C1" w14:textId="77777777" w:rsidR="00745AFB" w:rsidRDefault="00745AFB" w:rsidP="000E34FF">
      <w:pPr>
        <w:pStyle w:val="NoSpacing"/>
        <w:rPr>
          <w:ins w:id="6" w:author="ingrid" w:date="2015-02-05T15:16:00Z"/>
        </w:rPr>
      </w:pPr>
      <w:ins w:id="7" w:author="ingrid" w:date="2015-02-05T15:16:00Z">
        <w:r>
          <w:t>GUI – what the program looks like to the user</w:t>
        </w:r>
      </w:ins>
    </w:p>
    <w:p w14:paraId="31DEDD89" w14:textId="77777777" w:rsidR="00745AFB" w:rsidRDefault="00745AFB" w:rsidP="000E34FF">
      <w:pPr>
        <w:pStyle w:val="NoSpacing"/>
        <w:rPr>
          <w:ins w:id="8" w:author="ingrid" w:date="2015-02-05T15:16:00Z"/>
        </w:rPr>
      </w:pPr>
      <w:proofErr w:type="gramStart"/>
      <w:ins w:id="9" w:author="ingrid" w:date="2015-02-05T15:16:00Z">
        <w:r>
          <w:t>data</w:t>
        </w:r>
        <w:proofErr w:type="gramEnd"/>
        <w:r>
          <w:t xml:space="preserve"> – what the ranges are and the workflow to get the ranges</w:t>
        </w:r>
      </w:ins>
    </w:p>
    <w:p w14:paraId="4DE5A43D" w14:textId="77777777" w:rsidR="00745AFB" w:rsidRDefault="00745AFB" w:rsidP="000E34FF">
      <w:pPr>
        <w:pStyle w:val="NoSpacing"/>
      </w:pPr>
    </w:p>
    <w:p w14:paraId="7DDA9F55" w14:textId="77777777" w:rsidR="004D6A3E" w:rsidRDefault="004D6A3E" w:rsidP="00110D78">
      <w:pPr>
        <w:pStyle w:val="Heading3"/>
      </w:pPr>
      <w:r>
        <w:t xml:space="preserve">000a program run </w:t>
      </w:r>
      <w:r w:rsidR="00B57492">
        <w:t>general</w:t>
      </w:r>
    </w:p>
    <w:p w14:paraId="471F84A7" w14:textId="77777777" w:rsidR="004D6A3E" w:rsidRDefault="00C029E6" w:rsidP="004D6A3E">
      <w:pPr>
        <w:pStyle w:val="NoSpacing"/>
        <w:numPr>
          <w:ilvl w:val="0"/>
          <w:numId w:val="1"/>
        </w:numPr>
      </w:pPr>
      <w:r>
        <w:t>S</w:t>
      </w:r>
      <w:r w:rsidR="004D6A3E">
        <w:t>ystem updates analysis state</w:t>
      </w:r>
      <w:r w:rsidR="00245EF3">
        <w:t>s (GUI, data</w:t>
      </w:r>
      <w:ins w:id="10" w:author="ingrid" w:date="2015-02-05T15:18:00Z">
        <w:r w:rsidR="00745AFB">
          <w:t xml:space="preserve"> x n</w:t>
        </w:r>
      </w:ins>
      <w:r w:rsidR="00245EF3">
        <w:t>)</w:t>
      </w:r>
      <w:r w:rsidR="00432D86">
        <w:t xml:space="preserve"> (000c)</w:t>
      </w:r>
    </w:p>
    <w:p w14:paraId="1F30CF6A" w14:textId="77777777" w:rsidR="004D6A3E" w:rsidRPr="00C52A53" w:rsidRDefault="004D6A3E" w:rsidP="00C52A53">
      <w:pPr>
        <w:pStyle w:val="NoSpacing"/>
        <w:numPr>
          <w:ilvl w:val="0"/>
          <w:numId w:val="1"/>
        </w:numPr>
      </w:pPr>
      <w:r>
        <w:t>System creates a patch file for the change</w:t>
      </w:r>
    </w:p>
    <w:p w14:paraId="2E91D9B2" w14:textId="77777777" w:rsidR="004D6A3E" w:rsidRDefault="004D6A3E" w:rsidP="004D6A3E">
      <w:pPr>
        <w:pStyle w:val="NoSpacing"/>
        <w:numPr>
          <w:ilvl w:val="0"/>
          <w:numId w:val="1"/>
        </w:numPr>
      </w:pPr>
      <w:r>
        <w:t>System updates plots &amp; tables</w:t>
      </w:r>
      <w:r w:rsidR="003C6BD6">
        <w:t xml:space="preserve"> (000b)</w:t>
      </w:r>
    </w:p>
    <w:p w14:paraId="2C594061" w14:textId="77777777" w:rsidR="004D6A3E" w:rsidRDefault="004D6A3E" w:rsidP="004D6A3E">
      <w:pPr>
        <w:pStyle w:val="NoSpacing"/>
      </w:pPr>
    </w:p>
    <w:p w14:paraId="7707A459" w14:textId="77777777" w:rsidR="00C52A53" w:rsidRDefault="00C52A53" w:rsidP="004D6A3E">
      <w:pPr>
        <w:pStyle w:val="NoSpacing"/>
      </w:pPr>
    </w:p>
    <w:p w14:paraId="7B38E5BC" w14:textId="77777777" w:rsidR="003C6BD6" w:rsidRDefault="003C6BD6" w:rsidP="00110D78">
      <w:pPr>
        <w:pStyle w:val="Heading3"/>
      </w:pPr>
      <w:r>
        <w:t xml:space="preserve">000b System </w:t>
      </w:r>
      <w:r w:rsidR="00C029E6">
        <w:t>updates</w:t>
      </w:r>
      <w:r>
        <w:t xml:space="preserve"> plots and data</w:t>
      </w:r>
      <w:ins w:id="11" w:author="ingrid" w:date="2015-02-05T15:15:00Z">
        <w:r w:rsidR="00745AFB">
          <w:t xml:space="preserve"> </w:t>
        </w:r>
      </w:ins>
    </w:p>
    <w:p w14:paraId="50D263CB" w14:textId="77777777" w:rsidR="003C6BD6" w:rsidRDefault="003C6BD6" w:rsidP="00C52A53">
      <w:pPr>
        <w:pStyle w:val="NoSpacing"/>
        <w:numPr>
          <w:ilvl w:val="0"/>
          <w:numId w:val="21"/>
        </w:numPr>
      </w:pPr>
      <w:r>
        <w:t>System reads analysis state</w:t>
      </w:r>
      <w:r w:rsidR="00245EF3">
        <w:t>s (GUI, data</w:t>
      </w:r>
      <w:ins w:id="12" w:author="ingrid" w:date="2015-02-05T15:18:00Z">
        <w:r w:rsidR="00745AFB">
          <w:t xml:space="preserve"> x </w:t>
        </w:r>
      </w:ins>
      <w:r w:rsidR="00245EF3">
        <w:t>)</w:t>
      </w:r>
    </w:p>
    <w:p w14:paraId="324B3E62" w14:textId="77777777" w:rsidR="003C6BD6" w:rsidRDefault="00967239" w:rsidP="00C52A53">
      <w:pPr>
        <w:pStyle w:val="NoSpacing"/>
        <w:numPr>
          <w:ilvl w:val="0"/>
          <w:numId w:val="21"/>
        </w:numPr>
      </w:pPr>
      <w:r>
        <w:t>System updates available plots and</w:t>
      </w:r>
      <w:r w:rsidR="003C6BD6">
        <w:t xml:space="preserve"> tables</w:t>
      </w:r>
    </w:p>
    <w:p w14:paraId="0BA51510" w14:textId="77777777" w:rsidR="00B57492" w:rsidRDefault="00B57492" w:rsidP="00B57492">
      <w:pPr>
        <w:pStyle w:val="NoSpacing"/>
      </w:pPr>
    </w:p>
    <w:p w14:paraId="5725CA06" w14:textId="77777777" w:rsidR="00B57492" w:rsidRDefault="00B57492" w:rsidP="00B57492">
      <w:pPr>
        <w:pStyle w:val="NoSpacing"/>
      </w:pPr>
    </w:p>
    <w:p w14:paraId="5FC41F65" w14:textId="77777777" w:rsidR="00B57492" w:rsidRDefault="00B57492" w:rsidP="00110D78">
      <w:pPr>
        <w:pStyle w:val="Heading3"/>
      </w:pPr>
      <w:r>
        <w:t>000c System updates analysis state</w:t>
      </w:r>
    </w:p>
    <w:p w14:paraId="01F55005" w14:textId="77777777" w:rsidR="00B57492" w:rsidRDefault="00B57492" w:rsidP="00B57492">
      <w:pPr>
        <w:pStyle w:val="NoSpacing"/>
        <w:numPr>
          <w:ilvl w:val="0"/>
          <w:numId w:val="23"/>
        </w:numPr>
      </w:pPr>
      <w:r>
        <w:t xml:space="preserve">System </w:t>
      </w:r>
      <w:r w:rsidR="00432D86">
        <w:t>updates</w:t>
      </w:r>
      <w:r>
        <w:t xml:space="preserve"> analysis states (GUI, data)</w:t>
      </w:r>
    </w:p>
    <w:p w14:paraId="3B0B79A1" w14:textId="77777777" w:rsidR="002341E5" w:rsidRDefault="002341E5" w:rsidP="004D6A3E">
      <w:pPr>
        <w:pStyle w:val="NoSpacing"/>
      </w:pPr>
    </w:p>
    <w:p w14:paraId="4245D69A" w14:textId="77777777" w:rsidR="00943F8F" w:rsidRDefault="00943F8F" w:rsidP="002341E5">
      <w:pPr>
        <w:pStyle w:val="NoSpacing"/>
      </w:pPr>
    </w:p>
    <w:p w14:paraId="0C46BCDF" w14:textId="77777777" w:rsidR="00943F8F" w:rsidRDefault="00943F8F">
      <w:pPr>
        <w:rPr>
          <w:highlight w:val="yellow"/>
        </w:rPr>
      </w:pPr>
      <w:r>
        <w:rPr>
          <w:highlight w:val="yellow"/>
        </w:rPr>
        <w:br w:type="page"/>
      </w:r>
    </w:p>
    <w:p w14:paraId="10C87235" w14:textId="77777777" w:rsidR="00943F8F" w:rsidRDefault="00FA3104" w:rsidP="00696FCC">
      <w:pPr>
        <w:pStyle w:val="Heading1"/>
      </w:pPr>
      <w:bookmarkStart w:id="13" w:name="_Toc410745792"/>
      <w:r>
        <w:lastRenderedPageBreak/>
        <w:t>1</w:t>
      </w:r>
      <w:r w:rsidR="00696FCC">
        <w:t>01 load/save data file (POS/EPOS)</w:t>
      </w:r>
      <w:bookmarkEnd w:id="13"/>
    </w:p>
    <w:p w14:paraId="74D221C2" w14:textId="77777777" w:rsidR="00696FCC" w:rsidRDefault="00696FCC" w:rsidP="00696FCC"/>
    <w:p w14:paraId="3C660CC2" w14:textId="77777777" w:rsidR="00696FCC" w:rsidRDefault="00FA3104" w:rsidP="00110D78">
      <w:pPr>
        <w:pStyle w:val="Heading3"/>
      </w:pPr>
      <w:r>
        <w:t>1</w:t>
      </w:r>
      <w:r w:rsidR="00696FCC">
        <w:t>01a load file</w:t>
      </w:r>
      <w:r w:rsidR="00C52A53" w:rsidRPr="00C52A53">
        <w:rPr>
          <w:color w:val="A6A6A6" w:themeColor="background1" w:themeShade="A6"/>
        </w:rPr>
        <w:t>/workflow</w:t>
      </w:r>
    </w:p>
    <w:p w14:paraId="32043CED" w14:textId="77777777" w:rsidR="003C6BD6" w:rsidRDefault="003C6BD6" w:rsidP="00696FCC">
      <w:pPr>
        <w:pStyle w:val="NoSpacing"/>
        <w:numPr>
          <w:ilvl w:val="0"/>
          <w:numId w:val="4"/>
        </w:numPr>
      </w:pPr>
      <w:r>
        <w:t>User chooses to open file (either menu, hotkey, etc</w:t>
      </w:r>
      <w:r w:rsidR="00C52A53">
        <w:t>.</w:t>
      </w:r>
      <w:r>
        <w:t>)</w:t>
      </w:r>
    </w:p>
    <w:p w14:paraId="67A230C1" w14:textId="77777777" w:rsidR="00696FCC" w:rsidRDefault="00696FCC" w:rsidP="00696FCC">
      <w:pPr>
        <w:pStyle w:val="NoSpacing"/>
        <w:numPr>
          <w:ilvl w:val="0"/>
          <w:numId w:val="4"/>
        </w:numPr>
      </w:pPr>
      <w:r>
        <w:t xml:space="preserve">System creates “file open” </w:t>
      </w:r>
      <w:r w:rsidR="00D374E6">
        <w:t xml:space="preserve">dialog </w:t>
      </w:r>
    </w:p>
    <w:p w14:paraId="54354217" w14:textId="77777777" w:rsidR="00D374E6" w:rsidRDefault="00D374E6" w:rsidP="00696FCC">
      <w:pPr>
        <w:pStyle w:val="NoSpacing"/>
        <w:numPr>
          <w:ilvl w:val="0"/>
          <w:numId w:val="4"/>
        </w:numPr>
      </w:pPr>
      <w:r>
        <w:t>Choose file type</w:t>
      </w:r>
      <w:r w:rsidR="00C52A53">
        <w:t xml:space="preserve"> (workflow, </w:t>
      </w:r>
      <w:proofErr w:type="spellStart"/>
      <w:r w:rsidR="00C52A53">
        <w:t>pos</w:t>
      </w:r>
      <w:proofErr w:type="spellEnd"/>
      <w:r w:rsidR="00C52A53">
        <w:t>, epos, etc.)</w:t>
      </w:r>
    </w:p>
    <w:p w14:paraId="1A354E5D" w14:textId="77777777" w:rsidR="00696FCC" w:rsidRDefault="00696FCC" w:rsidP="00696FCC">
      <w:pPr>
        <w:pStyle w:val="NoSpacing"/>
        <w:numPr>
          <w:ilvl w:val="0"/>
          <w:numId w:val="4"/>
        </w:numPr>
      </w:pPr>
      <w:r>
        <w:t xml:space="preserve">User </w:t>
      </w:r>
      <w:r w:rsidR="00405C54">
        <w:t>chooses file and presses “open”</w:t>
      </w:r>
    </w:p>
    <w:p w14:paraId="0A0C0FBE" w14:textId="77777777" w:rsidR="00967239" w:rsidRDefault="00967239" w:rsidP="00696FCC">
      <w:pPr>
        <w:pStyle w:val="NoSpacing"/>
        <w:numPr>
          <w:ilvl w:val="0"/>
          <w:numId w:val="4"/>
        </w:numPr>
      </w:pPr>
      <w:r>
        <w:t xml:space="preserve">Pop-up dialog opens </w:t>
      </w:r>
      <w:r w:rsidR="002C0BD8">
        <w:t>choose either Auto or manual</w:t>
      </w:r>
    </w:p>
    <w:p w14:paraId="0BC4AA38" w14:textId="77777777" w:rsidR="00967239" w:rsidRDefault="00967239" w:rsidP="00696FCC">
      <w:pPr>
        <w:pStyle w:val="NoSpacing"/>
        <w:numPr>
          <w:ilvl w:val="0"/>
          <w:numId w:val="4"/>
        </w:numPr>
      </w:pPr>
      <w:r>
        <w:t>User chooses preference and presses “ok”</w:t>
      </w:r>
    </w:p>
    <w:p w14:paraId="12C2D0AE" w14:textId="77777777" w:rsidR="00696FCC" w:rsidRDefault="00696FCC" w:rsidP="00696FCC">
      <w:pPr>
        <w:pStyle w:val="NoSpacing"/>
        <w:numPr>
          <w:ilvl w:val="0"/>
          <w:numId w:val="4"/>
        </w:numPr>
      </w:pPr>
      <w:r>
        <w:t>Program run (000</w:t>
      </w:r>
      <w:ins w:id="14" w:author="ingrid" w:date="2015-02-05T15:26:00Z">
        <w:r w:rsidR="008E336E">
          <w:t>a</w:t>
        </w:r>
      </w:ins>
      <w:r>
        <w:t>)</w:t>
      </w:r>
    </w:p>
    <w:p w14:paraId="56CC6EBD" w14:textId="77777777" w:rsidR="00696FCC" w:rsidRDefault="00696FCC" w:rsidP="00696FCC">
      <w:pPr>
        <w:pStyle w:val="NoSpacing"/>
      </w:pPr>
    </w:p>
    <w:p w14:paraId="7BC12618" w14:textId="77777777" w:rsidR="00C52A53" w:rsidRDefault="00C52A53" w:rsidP="00696FCC">
      <w:pPr>
        <w:pStyle w:val="NoSpacing"/>
      </w:pPr>
    </w:p>
    <w:p w14:paraId="3BDF53F7" w14:textId="77777777" w:rsidR="00C52A53" w:rsidRDefault="00FA3104" w:rsidP="00110D78">
      <w:pPr>
        <w:pStyle w:val="Heading3"/>
      </w:pPr>
      <w:r>
        <w:t>1</w:t>
      </w:r>
      <w:r w:rsidR="00696FCC">
        <w:t>01b save file</w:t>
      </w:r>
    </w:p>
    <w:p w14:paraId="01A4FE48" w14:textId="77777777" w:rsidR="00405C54" w:rsidRDefault="00696FCC" w:rsidP="00C52A53">
      <w:pPr>
        <w:pStyle w:val="NoSpacing"/>
        <w:numPr>
          <w:ilvl w:val="0"/>
          <w:numId w:val="5"/>
        </w:numPr>
      </w:pPr>
      <w:r>
        <w:t xml:space="preserve">User </w:t>
      </w:r>
      <w:r w:rsidR="00C52A53">
        <w:t>chooses to save file (either menu, hotkey, etc.)</w:t>
      </w:r>
    </w:p>
    <w:p w14:paraId="31BBB193" w14:textId="77777777" w:rsidR="00696FCC" w:rsidRDefault="00405C54" w:rsidP="00696FCC">
      <w:pPr>
        <w:pStyle w:val="NoSpacing"/>
        <w:numPr>
          <w:ilvl w:val="0"/>
          <w:numId w:val="5"/>
        </w:numPr>
      </w:pPr>
      <w:r>
        <w:t xml:space="preserve">System creates “file save” </w:t>
      </w:r>
      <w:r w:rsidR="00D374E6">
        <w:t>dialog</w:t>
      </w:r>
    </w:p>
    <w:p w14:paraId="08982EB2" w14:textId="77777777" w:rsidR="00405C54" w:rsidRDefault="00405C54" w:rsidP="00696FCC">
      <w:pPr>
        <w:pStyle w:val="NoSpacing"/>
        <w:numPr>
          <w:ilvl w:val="0"/>
          <w:numId w:val="5"/>
        </w:numPr>
      </w:pPr>
      <w:r>
        <w:t>User modifies properties, including filename</w:t>
      </w:r>
    </w:p>
    <w:p w14:paraId="51441CEC" w14:textId="77777777" w:rsidR="0089619D" w:rsidRDefault="0089619D" w:rsidP="00696FCC">
      <w:pPr>
        <w:pStyle w:val="NoSpacing"/>
        <w:numPr>
          <w:ilvl w:val="0"/>
          <w:numId w:val="5"/>
        </w:numPr>
      </w:pPr>
      <w:r>
        <w:t>User select “Save” option</w:t>
      </w:r>
    </w:p>
    <w:p w14:paraId="3D16590C" w14:textId="77777777" w:rsidR="00D374E6" w:rsidRDefault="00D374E6" w:rsidP="00696FCC">
      <w:pPr>
        <w:pStyle w:val="NoSpacing"/>
        <w:numPr>
          <w:ilvl w:val="0"/>
          <w:numId w:val="5"/>
        </w:numPr>
      </w:pPr>
      <w:r>
        <w:t>System saves file</w:t>
      </w:r>
    </w:p>
    <w:p w14:paraId="1D62F249" w14:textId="77777777" w:rsidR="00405C54" w:rsidRDefault="00405C54" w:rsidP="00C52A53">
      <w:pPr>
        <w:pStyle w:val="NoSpacing"/>
      </w:pPr>
    </w:p>
    <w:p w14:paraId="77F59496" w14:textId="77777777" w:rsidR="00405C54" w:rsidRDefault="00405C54" w:rsidP="00405C54">
      <w:pPr>
        <w:pStyle w:val="NoSpacing"/>
      </w:pPr>
    </w:p>
    <w:p w14:paraId="235235EE" w14:textId="77777777" w:rsidR="00405C54" w:rsidRPr="00C52A53" w:rsidRDefault="00FA3104" w:rsidP="00110D78">
      <w:pPr>
        <w:pStyle w:val="Heading3"/>
      </w:pPr>
      <w:r w:rsidRPr="00C52A53">
        <w:t>1</w:t>
      </w:r>
      <w:r w:rsidR="00405C54" w:rsidRPr="00C52A53">
        <w:t>01c save workflow</w:t>
      </w:r>
    </w:p>
    <w:p w14:paraId="23EBB39E" w14:textId="77777777" w:rsidR="00405C54" w:rsidRPr="00C52A53" w:rsidRDefault="008E080C" w:rsidP="00C52A53">
      <w:pPr>
        <w:pStyle w:val="NoSpacing"/>
        <w:numPr>
          <w:ilvl w:val="0"/>
          <w:numId w:val="6"/>
        </w:numPr>
        <w:rPr>
          <w:color w:val="A6A6A6" w:themeColor="background1" w:themeShade="A6"/>
        </w:rPr>
      </w:pPr>
      <w:r w:rsidRPr="00C52A53">
        <w:rPr>
          <w:color w:val="A6A6A6" w:themeColor="background1" w:themeShade="A6"/>
        </w:rPr>
        <w:t xml:space="preserve">User selects </w:t>
      </w:r>
      <w:r w:rsidR="00C52A53" w:rsidRPr="00C52A53">
        <w:rPr>
          <w:color w:val="A6A6A6" w:themeColor="background1" w:themeShade="A6"/>
        </w:rPr>
        <w:t>to save workflow</w:t>
      </w:r>
      <w:r w:rsidR="00C52A53">
        <w:rPr>
          <w:color w:val="A6A6A6" w:themeColor="background1" w:themeShade="A6"/>
        </w:rPr>
        <w:t xml:space="preserve"> (either menu, hotkey, etc.)</w:t>
      </w:r>
    </w:p>
    <w:p w14:paraId="24568B2B" w14:textId="77777777" w:rsidR="008E080C" w:rsidRPr="00C52A53" w:rsidRDefault="008E080C" w:rsidP="00405C54">
      <w:pPr>
        <w:pStyle w:val="NoSpacing"/>
        <w:numPr>
          <w:ilvl w:val="0"/>
          <w:numId w:val="6"/>
        </w:numPr>
        <w:rPr>
          <w:color w:val="A6A6A6" w:themeColor="background1" w:themeShade="A6"/>
        </w:rPr>
      </w:pPr>
      <w:r w:rsidRPr="00C52A53">
        <w:rPr>
          <w:color w:val="A6A6A6" w:themeColor="background1" w:themeShade="A6"/>
        </w:rPr>
        <w:t xml:space="preserve">System creates “data output” </w:t>
      </w:r>
      <w:r w:rsidR="003C6BD6" w:rsidRPr="00C52A53">
        <w:rPr>
          <w:color w:val="A6A6A6" w:themeColor="background1" w:themeShade="A6"/>
        </w:rPr>
        <w:t>dialog</w:t>
      </w:r>
    </w:p>
    <w:p w14:paraId="2725B123" w14:textId="77777777" w:rsidR="008E080C" w:rsidRPr="00C52A53" w:rsidRDefault="008E080C" w:rsidP="00405C54">
      <w:pPr>
        <w:pStyle w:val="NoSpacing"/>
        <w:numPr>
          <w:ilvl w:val="0"/>
          <w:numId w:val="6"/>
        </w:numPr>
        <w:rPr>
          <w:color w:val="A6A6A6" w:themeColor="background1" w:themeShade="A6"/>
        </w:rPr>
      </w:pPr>
      <w:r w:rsidRPr="00C52A53">
        <w:rPr>
          <w:color w:val="A6A6A6" w:themeColor="background1" w:themeShade="A6"/>
        </w:rPr>
        <w:t>User modifies properties, including filename</w:t>
      </w:r>
    </w:p>
    <w:p w14:paraId="6C094E40" w14:textId="77777777" w:rsidR="008E080C" w:rsidRPr="00C52A53" w:rsidRDefault="00C52A53" w:rsidP="00405C54">
      <w:pPr>
        <w:pStyle w:val="NoSpacing"/>
        <w:numPr>
          <w:ilvl w:val="0"/>
          <w:numId w:val="6"/>
        </w:numPr>
        <w:rPr>
          <w:color w:val="A6A6A6" w:themeColor="background1" w:themeShade="A6"/>
        </w:rPr>
      </w:pPr>
      <w:r>
        <w:rPr>
          <w:color w:val="A6A6A6" w:themeColor="background1" w:themeShade="A6"/>
        </w:rPr>
        <w:t>System saves file</w:t>
      </w:r>
    </w:p>
    <w:p w14:paraId="3C0BD27B" w14:textId="77777777" w:rsidR="00696FCC" w:rsidRDefault="00696FCC" w:rsidP="00696FCC">
      <w:pPr>
        <w:pStyle w:val="NoSpacing"/>
      </w:pPr>
    </w:p>
    <w:p w14:paraId="2C967B72" w14:textId="77777777" w:rsidR="00696FCC" w:rsidRDefault="00696FCC" w:rsidP="00696FCC">
      <w:pPr>
        <w:pStyle w:val="NoSpacing"/>
      </w:pPr>
    </w:p>
    <w:p w14:paraId="240A9830" w14:textId="77777777" w:rsidR="00696FCC" w:rsidRDefault="00696FCC" w:rsidP="00696FCC">
      <w:pPr>
        <w:pStyle w:val="NoSpacing"/>
      </w:pPr>
    </w:p>
    <w:p w14:paraId="457D1FC3" w14:textId="77777777" w:rsidR="00BB3577" w:rsidRDefault="00BB3577">
      <w:r>
        <w:br w:type="page"/>
      </w:r>
    </w:p>
    <w:p w14:paraId="6C3849C3" w14:textId="77777777" w:rsidR="00696FCC" w:rsidRDefault="004A1250" w:rsidP="00BB3577">
      <w:pPr>
        <w:pStyle w:val="Heading1"/>
      </w:pPr>
      <w:bookmarkStart w:id="15" w:name="_Toc410745793"/>
      <w:r>
        <w:lastRenderedPageBreak/>
        <w:t>1</w:t>
      </w:r>
      <w:r w:rsidR="00BB3577">
        <w:t>02 load help/tutorial</w:t>
      </w:r>
      <w:bookmarkEnd w:id="15"/>
    </w:p>
    <w:p w14:paraId="4672BA72" w14:textId="77777777" w:rsidR="00BB3577" w:rsidRDefault="00BB3577" w:rsidP="00BB3577"/>
    <w:p w14:paraId="3A6783F3" w14:textId="77777777" w:rsidR="00BB3577" w:rsidRDefault="00FA3104" w:rsidP="00110D78">
      <w:pPr>
        <w:pStyle w:val="Heading3"/>
      </w:pPr>
      <w:r>
        <w:t>1</w:t>
      </w:r>
      <w:r w:rsidR="00BB3577">
        <w:t>02a load help tutorial</w:t>
      </w:r>
    </w:p>
    <w:p w14:paraId="303DE7A1" w14:textId="77777777" w:rsidR="00BB3577" w:rsidRDefault="00BB3577" w:rsidP="00BB3577">
      <w:pPr>
        <w:pStyle w:val="NoSpacing"/>
        <w:numPr>
          <w:ilvl w:val="0"/>
          <w:numId w:val="8"/>
        </w:numPr>
      </w:pPr>
      <w:r>
        <w:t xml:space="preserve">User </w:t>
      </w:r>
      <w:r w:rsidR="00996187">
        <w:t>requests help (either hotkey, menu, etc.)</w:t>
      </w:r>
    </w:p>
    <w:p w14:paraId="51EBE9F9" w14:textId="77777777" w:rsidR="00BB3577" w:rsidRDefault="00BB3577" w:rsidP="00BB3577">
      <w:pPr>
        <w:pStyle w:val="NoSpacing"/>
        <w:numPr>
          <w:ilvl w:val="0"/>
          <w:numId w:val="8"/>
        </w:numPr>
      </w:pPr>
      <w:r>
        <w:t>System displays help and tutorials</w:t>
      </w:r>
    </w:p>
    <w:p w14:paraId="627BD12B" w14:textId="77777777" w:rsidR="00BB3577" w:rsidRDefault="00BB3577" w:rsidP="00BB3577">
      <w:pPr>
        <w:pStyle w:val="NoSpacing"/>
      </w:pPr>
    </w:p>
    <w:p w14:paraId="4314450C" w14:textId="77777777" w:rsidR="00220041" w:rsidRDefault="00220041" w:rsidP="00BB3577">
      <w:pPr>
        <w:pStyle w:val="NoSpacing"/>
      </w:pPr>
    </w:p>
    <w:p w14:paraId="7BA9C2CF" w14:textId="77777777" w:rsidR="00BB3577" w:rsidRDefault="00FA3104" w:rsidP="00110D78">
      <w:pPr>
        <w:pStyle w:val="Heading3"/>
      </w:pPr>
      <w:r>
        <w:t>1</w:t>
      </w:r>
      <w:r w:rsidR="00BB3577">
        <w:t xml:space="preserve">02b display element </w:t>
      </w:r>
      <w:r w:rsidR="00CB3395">
        <w:t>functionality</w:t>
      </w:r>
    </w:p>
    <w:p w14:paraId="3AA37D28" w14:textId="77777777" w:rsidR="00BB3577" w:rsidRDefault="00BB3577" w:rsidP="00BB3577">
      <w:pPr>
        <w:pStyle w:val="NoSpacing"/>
        <w:numPr>
          <w:ilvl w:val="0"/>
          <w:numId w:val="9"/>
        </w:numPr>
      </w:pPr>
      <w:r>
        <w:t xml:space="preserve">User hovers over element for longer than </w:t>
      </w:r>
      <w:r w:rsidR="00CB3395">
        <w:t>two seconds</w:t>
      </w:r>
    </w:p>
    <w:p w14:paraId="2D05280C" w14:textId="77777777" w:rsidR="00CB3395" w:rsidRDefault="00CB3395" w:rsidP="00BB3577">
      <w:pPr>
        <w:pStyle w:val="NoSpacing"/>
        <w:numPr>
          <w:ilvl w:val="0"/>
          <w:numId w:val="9"/>
        </w:numPr>
      </w:pPr>
      <w:r>
        <w:t>System displays element functionality</w:t>
      </w:r>
    </w:p>
    <w:p w14:paraId="39DE16E5" w14:textId="77777777" w:rsidR="004A1250" w:rsidRDefault="004A1250" w:rsidP="004A1250">
      <w:pPr>
        <w:pStyle w:val="NoSpacing"/>
      </w:pPr>
    </w:p>
    <w:p w14:paraId="1821346C" w14:textId="77777777" w:rsidR="004A1250" w:rsidRDefault="004A1250">
      <w:r>
        <w:br w:type="page"/>
      </w:r>
    </w:p>
    <w:p w14:paraId="4CE4D5EC" w14:textId="77777777" w:rsidR="004A1250" w:rsidRDefault="004A1250" w:rsidP="004A1250">
      <w:pPr>
        <w:pStyle w:val="Heading1"/>
      </w:pPr>
      <w:bookmarkStart w:id="16" w:name="_Toc410745794"/>
      <w:r>
        <w:lastRenderedPageBreak/>
        <w:t xml:space="preserve">201 </w:t>
      </w:r>
      <w:r w:rsidR="009B4BD8">
        <w:t>interaction with</w:t>
      </w:r>
      <w:r>
        <w:t xml:space="preserve"> </w:t>
      </w:r>
      <w:r w:rsidR="009B4BD8">
        <w:t>plots</w:t>
      </w:r>
      <w:r w:rsidR="00967239">
        <w:t>/plot tools</w:t>
      </w:r>
      <w:bookmarkEnd w:id="16"/>
    </w:p>
    <w:p w14:paraId="01EF8B8A" w14:textId="77777777" w:rsidR="004A1250" w:rsidRDefault="004A1250" w:rsidP="004A1250"/>
    <w:p w14:paraId="5DC8E793" w14:textId="77777777" w:rsidR="009B4BD8" w:rsidRDefault="009B4BD8" w:rsidP="00110D78">
      <w:pPr>
        <w:pStyle w:val="Heading3"/>
      </w:pPr>
      <w:r>
        <w:t>201a interact with plot directly</w:t>
      </w:r>
    </w:p>
    <w:p w14:paraId="7F68E651" w14:textId="77777777" w:rsidR="009B4BD8" w:rsidRDefault="009B4BD8" w:rsidP="009B4BD8">
      <w:pPr>
        <w:pStyle w:val="NoSpacing"/>
        <w:numPr>
          <w:ilvl w:val="0"/>
          <w:numId w:val="12"/>
        </w:numPr>
      </w:pPr>
      <w:r>
        <w:t>User selects plot to make active</w:t>
      </w:r>
    </w:p>
    <w:p w14:paraId="7658A231" w14:textId="77777777" w:rsidR="001A7DD7" w:rsidRDefault="009B4BD8" w:rsidP="001A7DD7">
      <w:pPr>
        <w:pStyle w:val="NoSpacing"/>
        <w:numPr>
          <w:ilvl w:val="0"/>
          <w:numId w:val="12"/>
        </w:numPr>
      </w:pPr>
      <w:r>
        <w:t>Us</w:t>
      </w:r>
      <w:r w:rsidR="00967239">
        <w:t>er interacts with plot (either mouse, hotkey, toolbar, etc.)</w:t>
      </w:r>
    </w:p>
    <w:p w14:paraId="415319E0" w14:textId="77777777" w:rsidR="00745AFB" w:rsidRDefault="001A7DD7" w:rsidP="001A7DD7">
      <w:pPr>
        <w:pStyle w:val="NoSpacing"/>
        <w:numPr>
          <w:ilvl w:val="0"/>
          <w:numId w:val="12"/>
        </w:numPr>
      </w:pPr>
      <w:r>
        <w:t xml:space="preserve">Program </w:t>
      </w:r>
      <w:r w:rsidR="009B4BD8">
        <w:t>run (000</w:t>
      </w:r>
      <w:r w:rsidR="007344BF">
        <w:t>b</w:t>
      </w:r>
      <w:r w:rsidR="009B4BD8">
        <w:t>)</w:t>
      </w:r>
    </w:p>
    <w:p w14:paraId="2C148BC1" w14:textId="77777777" w:rsidR="009B4BD8" w:rsidRDefault="009B4BD8" w:rsidP="009B4BD8">
      <w:pPr>
        <w:pStyle w:val="NoSpacing"/>
      </w:pPr>
    </w:p>
    <w:p w14:paraId="2B423BBD" w14:textId="77777777" w:rsidR="00B57492" w:rsidRDefault="00B57492" w:rsidP="00B57492">
      <w:pPr>
        <w:pStyle w:val="NoSpacing"/>
      </w:pPr>
    </w:p>
    <w:p w14:paraId="26FA8639" w14:textId="77777777" w:rsidR="004D2949" w:rsidRDefault="00C029E6" w:rsidP="00110D78">
      <w:pPr>
        <w:pStyle w:val="Heading3"/>
      </w:pPr>
      <w:r>
        <w:t>201b</w:t>
      </w:r>
      <w:r w:rsidR="004D2949">
        <w:t xml:space="preserve"> multiple plot view control</w:t>
      </w:r>
    </w:p>
    <w:p w14:paraId="73FBF3E6" w14:textId="77777777" w:rsidR="004D2949" w:rsidRDefault="004D2949" w:rsidP="004D2949">
      <w:pPr>
        <w:pStyle w:val="NoSpacing"/>
        <w:numPr>
          <w:ilvl w:val="0"/>
          <w:numId w:val="28"/>
        </w:numPr>
      </w:pPr>
      <w:r>
        <w:t>User chooses, which graphs to view and on which plots</w:t>
      </w:r>
    </w:p>
    <w:p w14:paraId="23C8AB6D" w14:textId="77777777" w:rsidR="004D2949" w:rsidRDefault="004D2949" w:rsidP="004D2949">
      <w:pPr>
        <w:pStyle w:val="NoSpacing"/>
        <w:numPr>
          <w:ilvl w:val="0"/>
          <w:numId w:val="28"/>
        </w:numPr>
      </w:pPr>
      <w:r>
        <w:t>User updates system</w:t>
      </w:r>
    </w:p>
    <w:p w14:paraId="64654B96" w14:textId="77777777" w:rsidR="004D2949" w:rsidRDefault="004D2949" w:rsidP="004D2949">
      <w:pPr>
        <w:pStyle w:val="NoSpacing"/>
        <w:numPr>
          <w:ilvl w:val="0"/>
          <w:numId w:val="28"/>
        </w:numPr>
      </w:pPr>
      <w:r>
        <w:t>Program run (000b)</w:t>
      </w:r>
    </w:p>
    <w:p w14:paraId="1D11B547" w14:textId="77777777" w:rsidR="004D2949" w:rsidRDefault="004D2949" w:rsidP="004D2949">
      <w:pPr>
        <w:pStyle w:val="NoSpacing"/>
      </w:pPr>
    </w:p>
    <w:p w14:paraId="4B641AF7" w14:textId="77777777" w:rsidR="004D2949" w:rsidRDefault="00C029E6" w:rsidP="00110D78">
      <w:pPr>
        <w:pStyle w:val="Heading3"/>
      </w:pPr>
      <w:r>
        <w:t>202c</w:t>
      </w:r>
      <w:r w:rsidR="004D2949">
        <w:t xml:space="preserve"> create </w:t>
      </w:r>
      <w:proofErr w:type="spellStart"/>
      <w:r w:rsidR="004D2949">
        <w:t>Saxey</w:t>
      </w:r>
      <w:proofErr w:type="spellEnd"/>
      <w:r w:rsidR="004D2949">
        <w:t>-Plot</w:t>
      </w:r>
    </w:p>
    <w:p w14:paraId="5A6B5C15" w14:textId="77777777" w:rsidR="004D2949" w:rsidRDefault="004D2949" w:rsidP="004D2949">
      <w:pPr>
        <w:pStyle w:val="NoSpacing"/>
        <w:numPr>
          <w:ilvl w:val="0"/>
          <w:numId w:val="29"/>
        </w:numPr>
      </w:pPr>
      <w:r>
        <w:t xml:space="preserve">User chooses to create a </w:t>
      </w:r>
      <w:proofErr w:type="spellStart"/>
      <w:r>
        <w:t>Saxey</w:t>
      </w:r>
      <w:proofErr w:type="spellEnd"/>
      <w:r>
        <w:t>-plot</w:t>
      </w:r>
    </w:p>
    <w:p w14:paraId="63B8701D" w14:textId="77777777" w:rsidR="004D2949" w:rsidRDefault="004D2949" w:rsidP="004D2949">
      <w:pPr>
        <w:pStyle w:val="NoSpacing"/>
        <w:numPr>
          <w:ilvl w:val="0"/>
          <w:numId w:val="29"/>
        </w:numPr>
      </w:pPr>
      <w:r>
        <w:t>Program run (000b)</w:t>
      </w:r>
    </w:p>
    <w:p w14:paraId="35B1E440" w14:textId="77777777" w:rsidR="004A1250" w:rsidRDefault="004A1250" w:rsidP="004D2949">
      <w:pPr>
        <w:pStyle w:val="NoSpacing"/>
      </w:pPr>
      <w:r>
        <w:br w:type="page"/>
      </w:r>
    </w:p>
    <w:p w14:paraId="048E2B51" w14:textId="77777777" w:rsidR="004A1250" w:rsidRDefault="004A1250" w:rsidP="004A1250">
      <w:pPr>
        <w:pStyle w:val="Heading1"/>
      </w:pPr>
      <w:bookmarkStart w:id="17" w:name="_Toc410745795"/>
      <w:r>
        <w:lastRenderedPageBreak/>
        <w:t xml:space="preserve">202 </w:t>
      </w:r>
      <w:r w:rsidR="004D2949">
        <w:t>visualising data</w:t>
      </w:r>
      <w:bookmarkEnd w:id="17"/>
    </w:p>
    <w:p w14:paraId="5D208184" w14:textId="77777777" w:rsidR="00A51487" w:rsidRDefault="00A51487" w:rsidP="002E2CB1">
      <w:pPr>
        <w:pStyle w:val="NoSpacing"/>
      </w:pPr>
    </w:p>
    <w:p w14:paraId="43157C8B" w14:textId="77777777" w:rsidR="00A51487" w:rsidRDefault="00A51487" w:rsidP="002E2CB1">
      <w:pPr>
        <w:pStyle w:val="NoSpacing"/>
      </w:pPr>
    </w:p>
    <w:p w14:paraId="2A57C74D" w14:textId="77777777" w:rsidR="002E2CB1" w:rsidRDefault="002E2CB1" w:rsidP="00110D78">
      <w:pPr>
        <w:pStyle w:val="Heading3"/>
      </w:pPr>
      <w:r>
        <w:t>202</w:t>
      </w:r>
      <w:r w:rsidR="007344BF">
        <w:t>a</w:t>
      </w:r>
      <w:r>
        <w:t xml:space="preserve"> user selects ion display to be on or off</w:t>
      </w:r>
    </w:p>
    <w:p w14:paraId="0485908B" w14:textId="77777777" w:rsidR="00385350" w:rsidRDefault="002E2CB1" w:rsidP="00385350">
      <w:pPr>
        <w:pStyle w:val="NoSpacing"/>
        <w:numPr>
          <w:ilvl w:val="0"/>
          <w:numId w:val="14"/>
        </w:numPr>
      </w:pPr>
      <w:r>
        <w:t xml:space="preserve">User </w:t>
      </w:r>
      <w:r w:rsidR="00A51487">
        <w:t>selects desired ranges in the table</w:t>
      </w:r>
    </w:p>
    <w:p w14:paraId="1306E77C" w14:textId="77777777" w:rsidR="00A51487" w:rsidRDefault="00A51487" w:rsidP="00385350">
      <w:pPr>
        <w:pStyle w:val="NoSpacing"/>
        <w:numPr>
          <w:ilvl w:val="0"/>
          <w:numId w:val="14"/>
        </w:numPr>
      </w:pPr>
      <w:r>
        <w:t>User selects to turn on or off</w:t>
      </w:r>
    </w:p>
    <w:p w14:paraId="0AEB425D" w14:textId="77777777" w:rsidR="002E2CB1" w:rsidRDefault="002E2CB1" w:rsidP="002E2CB1">
      <w:pPr>
        <w:pStyle w:val="NoSpacing"/>
        <w:numPr>
          <w:ilvl w:val="0"/>
          <w:numId w:val="14"/>
        </w:numPr>
      </w:pPr>
      <w:r>
        <w:t>Program run (000</w:t>
      </w:r>
      <w:r w:rsidR="007344BF">
        <w:t>b</w:t>
      </w:r>
      <w:r>
        <w:t>)</w:t>
      </w:r>
    </w:p>
    <w:p w14:paraId="7E5D93BE" w14:textId="77777777" w:rsidR="002E2CB1" w:rsidRDefault="002E2CB1" w:rsidP="002E2CB1">
      <w:pPr>
        <w:pStyle w:val="NoSpacing"/>
      </w:pPr>
    </w:p>
    <w:p w14:paraId="66F9D56F" w14:textId="77777777" w:rsidR="002E2CB1" w:rsidRDefault="002E2CB1" w:rsidP="00110D78">
      <w:pPr>
        <w:pStyle w:val="Heading3"/>
      </w:pPr>
      <w:r>
        <w:t>202</w:t>
      </w:r>
      <w:r w:rsidR="007344BF">
        <w:t>b</w:t>
      </w:r>
      <w:r>
        <w:t xml:space="preserve"> user deletes ion</w:t>
      </w:r>
    </w:p>
    <w:p w14:paraId="197DF571" w14:textId="77777777" w:rsidR="002E2CB1" w:rsidRDefault="002E2CB1" w:rsidP="002E2CB1">
      <w:pPr>
        <w:pStyle w:val="NoSpacing"/>
        <w:numPr>
          <w:ilvl w:val="0"/>
          <w:numId w:val="15"/>
        </w:numPr>
      </w:pPr>
      <w:r>
        <w:t>User highlights desired</w:t>
      </w:r>
      <w:r w:rsidR="00385350">
        <w:t xml:space="preserve"> ions</w:t>
      </w:r>
    </w:p>
    <w:p w14:paraId="103DBC08" w14:textId="77777777" w:rsidR="00385350" w:rsidRDefault="00385350" w:rsidP="002E2CB1">
      <w:pPr>
        <w:pStyle w:val="NoSpacing"/>
        <w:numPr>
          <w:ilvl w:val="0"/>
          <w:numId w:val="15"/>
        </w:numPr>
      </w:pPr>
      <w:r>
        <w:t xml:space="preserve">User </w:t>
      </w:r>
      <w:r w:rsidR="00A51487">
        <w:t>selects to delete ions</w:t>
      </w:r>
    </w:p>
    <w:p w14:paraId="2B63396D" w14:textId="77777777" w:rsidR="00385350" w:rsidRDefault="00385350" w:rsidP="002E2CB1">
      <w:pPr>
        <w:pStyle w:val="NoSpacing"/>
        <w:numPr>
          <w:ilvl w:val="0"/>
          <w:numId w:val="15"/>
        </w:numPr>
      </w:pPr>
      <w:r>
        <w:t>Program run (000)</w:t>
      </w:r>
    </w:p>
    <w:p w14:paraId="189EDF1F" w14:textId="77777777" w:rsidR="00385350" w:rsidRDefault="00385350" w:rsidP="00385350">
      <w:pPr>
        <w:pStyle w:val="NoSpacing"/>
      </w:pPr>
    </w:p>
    <w:p w14:paraId="21E2578B" w14:textId="77777777" w:rsidR="00385350" w:rsidRDefault="00385350" w:rsidP="00110D78">
      <w:pPr>
        <w:pStyle w:val="Heading3"/>
      </w:pPr>
      <w:r>
        <w:t>202</w:t>
      </w:r>
      <w:r w:rsidR="007344BF">
        <w:t>c</w:t>
      </w:r>
      <w:r>
        <w:t xml:space="preserve"> user </w:t>
      </w:r>
      <w:r w:rsidR="00A51487">
        <w:t>sorts data</w:t>
      </w:r>
    </w:p>
    <w:p w14:paraId="03453A94" w14:textId="77777777" w:rsidR="00A51487" w:rsidRDefault="00A51487" w:rsidP="00A51487">
      <w:pPr>
        <w:pStyle w:val="NoSpacing"/>
        <w:numPr>
          <w:ilvl w:val="0"/>
          <w:numId w:val="30"/>
        </w:numPr>
      </w:pPr>
      <w:r>
        <w:t>User</w:t>
      </w:r>
      <w:r w:rsidR="00FC60F2">
        <w:t xml:space="preserve"> clicks heading</w:t>
      </w:r>
    </w:p>
    <w:p w14:paraId="11E4F365" w14:textId="77777777" w:rsidR="00FC60F2" w:rsidRDefault="00FC60F2" w:rsidP="00A51487">
      <w:pPr>
        <w:pStyle w:val="NoSpacing"/>
        <w:numPr>
          <w:ilvl w:val="0"/>
          <w:numId w:val="30"/>
        </w:numPr>
      </w:pPr>
      <w:r>
        <w:t>Information is sorted based on the heading that was selected (first ascending, if ascending already selected, then sort descending)</w:t>
      </w:r>
    </w:p>
    <w:p w14:paraId="175A22F1" w14:textId="77777777" w:rsidR="00FC60F2" w:rsidRDefault="00FC60F2" w:rsidP="00A51487">
      <w:pPr>
        <w:pStyle w:val="NoSpacing"/>
        <w:numPr>
          <w:ilvl w:val="0"/>
          <w:numId w:val="30"/>
        </w:numPr>
      </w:pPr>
      <w:r>
        <w:t>Program run (000c)</w:t>
      </w:r>
    </w:p>
    <w:p w14:paraId="77FB3956" w14:textId="77777777" w:rsidR="00354F62" w:rsidRDefault="00354F62" w:rsidP="00354F62">
      <w:pPr>
        <w:pStyle w:val="NoSpacing"/>
      </w:pPr>
    </w:p>
    <w:p w14:paraId="7BD38483" w14:textId="77777777" w:rsidR="00354F62" w:rsidRPr="008D6663" w:rsidRDefault="00354F62" w:rsidP="00110D78">
      <w:pPr>
        <w:pStyle w:val="Heading3"/>
        <w:rPr>
          <w:highlight w:val="yellow"/>
        </w:rPr>
      </w:pPr>
      <w:r w:rsidRPr="008D6663">
        <w:rPr>
          <w:highlight w:val="yellow"/>
        </w:rPr>
        <w:t>202d apply/remove ranges to ranged mass spectrum</w:t>
      </w:r>
    </w:p>
    <w:p w14:paraId="7C8F818F" w14:textId="77777777" w:rsidR="00354F62" w:rsidRPr="008D6663" w:rsidRDefault="00354F62" w:rsidP="00354F62">
      <w:pPr>
        <w:pStyle w:val="NoSpacing"/>
        <w:numPr>
          <w:ilvl w:val="0"/>
          <w:numId w:val="31"/>
        </w:numPr>
        <w:rPr>
          <w:highlight w:val="yellow"/>
        </w:rPr>
      </w:pPr>
      <w:r w:rsidRPr="008D6663">
        <w:rPr>
          <w:highlight w:val="yellow"/>
        </w:rPr>
        <w:t>User selects desired ranges</w:t>
      </w:r>
      <w:r w:rsidR="008D6663" w:rsidRPr="008D6663">
        <w:rPr>
          <w:highlight w:val="yellow"/>
        </w:rPr>
        <w:t xml:space="preserve"> (if not choosing to apply all)</w:t>
      </w:r>
    </w:p>
    <w:p w14:paraId="286A416A" w14:textId="77777777" w:rsidR="002A5C75" w:rsidRPr="008D6663" w:rsidRDefault="00354F62" w:rsidP="002A5C75">
      <w:pPr>
        <w:pStyle w:val="NoSpacing"/>
        <w:numPr>
          <w:ilvl w:val="0"/>
          <w:numId w:val="31"/>
        </w:numPr>
        <w:rPr>
          <w:highlight w:val="yellow"/>
        </w:rPr>
      </w:pPr>
      <w:r w:rsidRPr="008D6663">
        <w:rPr>
          <w:highlight w:val="yellow"/>
        </w:rPr>
        <w:t>User selects to apply/remove these ranges to/from the final mass spectrum</w:t>
      </w:r>
    </w:p>
    <w:p w14:paraId="0F5C39BB" w14:textId="77777777" w:rsidR="002A5C75" w:rsidRPr="008D6663" w:rsidRDefault="002A5C75" w:rsidP="002A5C75">
      <w:pPr>
        <w:pStyle w:val="NoSpacing"/>
        <w:numPr>
          <w:ilvl w:val="0"/>
          <w:numId w:val="31"/>
        </w:numPr>
        <w:rPr>
          <w:highlight w:val="yellow"/>
        </w:rPr>
      </w:pPr>
    </w:p>
    <w:p w14:paraId="601F7394" w14:textId="77777777" w:rsidR="00985295" w:rsidRPr="008D6663" w:rsidRDefault="00985295" w:rsidP="002A5C75">
      <w:pPr>
        <w:pStyle w:val="NoSpacing"/>
        <w:numPr>
          <w:ilvl w:val="1"/>
          <w:numId w:val="31"/>
        </w:numPr>
        <w:rPr>
          <w:highlight w:val="yellow"/>
        </w:rPr>
      </w:pPr>
      <w:r w:rsidRPr="008D6663">
        <w:rPr>
          <w:highlight w:val="yellow"/>
        </w:rPr>
        <w:t>If ‘apply’ selected and system is in auto mode: dialog box displayed with choice of ‘FWTM’ or ‘background’</w:t>
      </w:r>
    </w:p>
    <w:p w14:paraId="31A1DAE5" w14:textId="77777777" w:rsidR="00985295" w:rsidRPr="002D096D" w:rsidRDefault="002A5C75" w:rsidP="002D096D">
      <w:pPr>
        <w:pStyle w:val="NoSpacing"/>
        <w:numPr>
          <w:ilvl w:val="1"/>
          <w:numId w:val="31"/>
        </w:numPr>
        <w:rPr>
          <w:highlight w:val="yellow"/>
        </w:rPr>
      </w:pPr>
      <w:r w:rsidRPr="008D6663">
        <w:rPr>
          <w:highlight w:val="yellow"/>
        </w:rPr>
        <w:t xml:space="preserve">If ‘apply’ selected and system is in manual mode: user is asked to draw range on graph, if happy press ok, if not happy </w:t>
      </w:r>
      <w:r w:rsidR="00955C38">
        <w:rPr>
          <w:highlight w:val="yellow"/>
        </w:rPr>
        <w:t>redraw or enter values</w:t>
      </w:r>
    </w:p>
    <w:p w14:paraId="29574CC6" w14:textId="77777777" w:rsidR="00354F62" w:rsidRPr="008D6663" w:rsidRDefault="00354F62" w:rsidP="00354F62">
      <w:pPr>
        <w:pStyle w:val="NoSpacing"/>
        <w:numPr>
          <w:ilvl w:val="0"/>
          <w:numId w:val="31"/>
        </w:numPr>
        <w:rPr>
          <w:highlight w:val="yellow"/>
        </w:rPr>
      </w:pPr>
      <w:r w:rsidRPr="008D6663">
        <w:rPr>
          <w:highlight w:val="yellow"/>
        </w:rPr>
        <w:t>Program run (000)  (system highlights applied ranges)</w:t>
      </w:r>
    </w:p>
    <w:p w14:paraId="152909A5" w14:textId="77777777" w:rsidR="00354F62" w:rsidRDefault="00354F62" w:rsidP="00354F62">
      <w:pPr>
        <w:pStyle w:val="NoSpacing"/>
      </w:pPr>
    </w:p>
    <w:p w14:paraId="6263BDE1" w14:textId="77777777" w:rsidR="008D6663" w:rsidRDefault="008D6663" w:rsidP="00354F62">
      <w:pPr>
        <w:pStyle w:val="NoSpacing"/>
      </w:pPr>
    </w:p>
    <w:p w14:paraId="277850C2" w14:textId="77777777" w:rsidR="008D6663" w:rsidRDefault="008D6663" w:rsidP="00354F62">
      <w:pPr>
        <w:pStyle w:val="NoSpacing"/>
      </w:pPr>
      <w:r>
        <w:t>(NEEDS TO BE ADAPTED FOR FULLY AUTOMATED)</w:t>
      </w:r>
    </w:p>
    <w:p w14:paraId="4DBEEB28" w14:textId="77777777" w:rsidR="00354F62" w:rsidRDefault="00354F62" w:rsidP="00110D78">
      <w:pPr>
        <w:pStyle w:val="Heading3"/>
      </w:pPr>
      <w:r>
        <w:t>202e zoom to selection</w:t>
      </w:r>
    </w:p>
    <w:p w14:paraId="30503EB7" w14:textId="77777777" w:rsidR="00354F62" w:rsidRDefault="00354F62" w:rsidP="00354F62">
      <w:pPr>
        <w:pStyle w:val="NoSpacing"/>
        <w:numPr>
          <w:ilvl w:val="0"/>
          <w:numId w:val="32"/>
        </w:numPr>
      </w:pPr>
      <w:r>
        <w:t>User selects a single range</w:t>
      </w:r>
    </w:p>
    <w:p w14:paraId="1182BC83" w14:textId="77777777" w:rsidR="00354F62" w:rsidRDefault="00354F62" w:rsidP="00354F62">
      <w:pPr>
        <w:pStyle w:val="NoSpacing"/>
        <w:numPr>
          <w:ilvl w:val="0"/>
          <w:numId w:val="32"/>
        </w:numPr>
      </w:pPr>
      <w:r>
        <w:t>User selects to zoom to this range</w:t>
      </w:r>
    </w:p>
    <w:p w14:paraId="5F86B2BF" w14:textId="77777777" w:rsidR="00354F62" w:rsidRDefault="00354F62" w:rsidP="00354F62">
      <w:pPr>
        <w:pStyle w:val="NoSpacing"/>
        <w:numPr>
          <w:ilvl w:val="0"/>
          <w:numId w:val="32"/>
        </w:numPr>
      </w:pPr>
      <w:r>
        <w:t>Program run (000b)</w:t>
      </w:r>
    </w:p>
    <w:p w14:paraId="4D843C54" w14:textId="77777777" w:rsidR="00354F62" w:rsidRDefault="00354F62" w:rsidP="00354F62">
      <w:pPr>
        <w:pStyle w:val="NoSpacing"/>
      </w:pPr>
    </w:p>
    <w:p w14:paraId="650B2E6B" w14:textId="77777777" w:rsidR="00B8661F" w:rsidRDefault="00B8661F" w:rsidP="00354F62">
      <w:pPr>
        <w:pStyle w:val="NoSpacing"/>
      </w:pPr>
    </w:p>
    <w:p w14:paraId="790098C8" w14:textId="77777777" w:rsidR="00B8661F" w:rsidRDefault="00B8661F" w:rsidP="00B8661F">
      <w:pPr>
        <w:pStyle w:val="Heading3"/>
      </w:pPr>
      <w:r>
        <w:t>202f apply and move to next</w:t>
      </w:r>
    </w:p>
    <w:p w14:paraId="26F22FA9" w14:textId="77777777" w:rsidR="00354F62" w:rsidRDefault="00354F62" w:rsidP="00354F62">
      <w:pPr>
        <w:pStyle w:val="NoSpacing"/>
      </w:pPr>
    </w:p>
    <w:p w14:paraId="341B3BBD" w14:textId="77777777" w:rsidR="00220041" w:rsidRDefault="00220041" w:rsidP="007E3B13">
      <w:pPr>
        <w:pStyle w:val="NoSpacing"/>
      </w:pPr>
    </w:p>
    <w:p w14:paraId="13CF973B" w14:textId="77777777" w:rsidR="00385350" w:rsidRDefault="00385350" w:rsidP="00385350">
      <w:pPr>
        <w:pStyle w:val="NoSpacing"/>
      </w:pPr>
    </w:p>
    <w:p w14:paraId="1DE9768C" w14:textId="77777777" w:rsidR="007E3B13" w:rsidRDefault="007E3B13" w:rsidP="00385350">
      <w:pPr>
        <w:pStyle w:val="NoSpacing"/>
      </w:pPr>
    </w:p>
    <w:p w14:paraId="2075909C" w14:textId="77777777" w:rsidR="002E2CB1" w:rsidRDefault="002E2CB1" w:rsidP="002E2CB1">
      <w:pPr>
        <w:pStyle w:val="NoSpacing"/>
      </w:pPr>
    </w:p>
    <w:p w14:paraId="5939698B" w14:textId="77777777" w:rsidR="004A1250" w:rsidRDefault="004A1250" w:rsidP="00575C3E"/>
    <w:p w14:paraId="0A92CE2B" w14:textId="77777777" w:rsidR="004A1250" w:rsidRDefault="004A1250">
      <w:r>
        <w:br w:type="page"/>
      </w:r>
    </w:p>
    <w:p w14:paraId="3CFC04D7" w14:textId="77777777" w:rsidR="004A1250" w:rsidRDefault="00575C3E" w:rsidP="004A1250">
      <w:pPr>
        <w:pStyle w:val="Heading1"/>
      </w:pPr>
      <w:bookmarkStart w:id="18" w:name="_Toc410745796"/>
      <w:r>
        <w:lastRenderedPageBreak/>
        <w:t>203</w:t>
      </w:r>
      <w:r w:rsidR="004A1250">
        <w:t xml:space="preserve"> </w:t>
      </w:r>
      <w:r w:rsidR="00D604EF">
        <w:t>peak suggestion</w:t>
      </w:r>
      <w:bookmarkEnd w:id="18"/>
    </w:p>
    <w:p w14:paraId="2B526EF1" w14:textId="77777777" w:rsidR="007E3B13" w:rsidRDefault="007E3B13" w:rsidP="007E3B13">
      <w:pPr>
        <w:pStyle w:val="NoSpacing"/>
      </w:pPr>
    </w:p>
    <w:p w14:paraId="1476EE4B" w14:textId="77777777" w:rsidR="00432D86" w:rsidRDefault="00432D86" w:rsidP="00110D78">
      <w:pPr>
        <w:pStyle w:val="Heading3"/>
      </w:pPr>
      <w:r>
        <w:t>203a peak suggestion</w:t>
      </w:r>
    </w:p>
    <w:p w14:paraId="31A06573" w14:textId="77777777" w:rsidR="00432D86" w:rsidRDefault="00432D86" w:rsidP="00432D86">
      <w:pPr>
        <w:pStyle w:val="NoSpacing"/>
        <w:numPr>
          <w:ilvl w:val="0"/>
          <w:numId w:val="33"/>
        </w:numPr>
      </w:pPr>
      <w:r>
        <w:t>User types in known elements</w:t>
      </w:r>
    </w:p>
    <w:p w14:paraId="7160BB13" w14:textId="77777777" w:rsidR="00432D86" w:rsidRDefault="00432D86" w:rsidP="00432D86">
      <w:pPr>
        <w:pStyle w:val="NoSpacing"/>
        <w:numPr>
          <w:ilvl w:val="0"/>
          <w:numId w:val="33"/>
        </w:numPr>
      </w:pPr>
      <w:r>
        <w:t>User selects maximum charge state</w:t>
      </w:r>
    </w:p>
    <w:p w14:paraId="26F5C0FD" w14:textId="77777777" w:rsidR="00432D86" w:rsidRDefault="00432D86" w:rsidP="00432D86">
      <w:pPr>
        <w:pStyle w:val="NoSpacing"/>
        <w:numPr>
          <w:ilvl w:val="0"/>
          <w:numId w:val="33"/>
        </w:numPr>
      </w:pPr>
      <w:r>
        <w:t>User requests suggestions</w:t>
      </w:r>
    </w:p>
    <w:p w14:paraId="3CF971C4" w14:textId="77777777" w:rsidR="00432D86" w:rsidRDefault="00432D86" w:rsidP="00432D86">
      <w:pPr>
        <w:pStyle w:val="NoSpacing"/>
        <w:numPr>
          <w:ilvl w:val="0"/>
          <w:numId w:val="33"/>
        </w:numPr>
      </w:pPr>
      <w:r>
        <w:t>Program run (000c)</w:t>
      </w:r>
    </w:p>
    <w:p w14:paraId="488E4D76" w14:textId="77777777" w:rsidR="00372632" w:rsidRDefault="00372632" w:rsidP="00432D86">
      <w:pPr>
        <w:pStyle w:val="NoSpacing"/>
        <w:numPr>
          <w:ilvl w:val="0"/>
          <w:numId w:val="33"/>
        </w:numPr>
      </w:pPr>
      <w:r>
        <w:t>Suggested ions presented in list form</w:t>
      </w:r>
    </w:p>
    <w:p w14:paraId="163E78DE" w14:textId="77777777" w:rsidR="00372632" w:rsidRDefault="00372632" w:rsidP="00372632">
      <w:pPr>
        <w:pStyle w:val="NoSpacing"/>
      </w:pPr>
    </w:p>
    <w:p w14:paraId="75AF9DAF" w14:textId="77777777" w:rsidR="00372632" w:rsidRDefault="00372632" w:rsidP="00110D78">
      <w:pPr>
        <w:pStyle w:val="Heading3"/>
      </w:pPr>
      <w:r>
        <w:t>203b visualise selection</w:t>
      </w:r>
    </w:p>
    <w:p w14:paraId="6D4135E3" w14:textId="77777777" w:rsidR="00372632" w:rsidRDefault="00372632" w:rsidP="00372632">
      <w:pPr>
        <w:pStyle w:val="NoSpacing"/>
        <w:numPr>
          <w:ilvl w:val="0"/>
          <w:numId w:val="35"/>
        </w:numPr>
      </w:pPr>
      <w:r>
        <w:t xml:space="preserve">User </w:t>
      </w:r>
      <w:r w:rsidR="00CA4CE4">
        <w:t>selects a</w:t>
      </w:r>
      <w:r>
        <w:t xml:space="preserve"> suggested ion</w:t>
      </w:r>
    </w:p>
    <w:p w14:paraId="79BD3448" w14:textId="77777777" w:rsidR="00372632" w:rsidRDefault="00D604EF" w:rsidP="008018B0">
      <w:pPr>
        <w:pStyle w:val="NoSpacing"/>
        <w:numPr>
          <w:ilvl w:val="0"/>
          <w:numId w:val="35"/>
        </w:numPr>
      </w:pPr>
      <w:r>
        <w:t>Program run (000b)</w:t>
      </w:r>
      <w:r w:rsidR="008018B0">
        <w:t xml:space="preserve"> (Peak ID is shown in the working mass spectrum)</w:t>
      </w:r>
    </w:p>
    <w:p w14:paraId="6A8BA0DF" w14:textId="77777777" w:rsidR="00D604EF" w:rsidRDefault="00D604EF" w:rsidP="00D604EF">
      <w:pPr>
        <w:pStyle w:val="NoSpacing"/>
      </w:pPr>
    </w:p>
    <w:p w14:paraId="09A76873" w14:textId="77777777" w:rsidR="00D604EF" w:rsidRDefault="00D604EF" w:rsidP="00110D78">
      <w:pPr>
        <w:pStyle w:val="Heading3"/>
      </w:pPr>
      <w:r>
        <w:t>203c remove ions from list</w:t>
      </w:r>
    </w:p>
    <w:p w14:paraId="765ECAA8" w14:textId="77777777" w:rsidR="00D604EF" w:rsidRDefault="00D604EF" w:rsidP="00D604EF">
      <w:pPr>
        <w:pStyle w:val="NoSpacing"/>
        <w:numPr>
          <w:ilvl w:val="0"/>
          <w:numId w:val="36"/>
        </w:numPr>
      </w:pPr>
      <w:r>
        <w:t>User selects ion/ions in list</w:t>
      </w:r>
    </w:p>
    <w:p w14:paraId="2D9188CB" w14:textId="77777777" w:rsidR="00D604EF" w:rsidRDefault="00D604EF" w:rsidP="00D604EF">
      <w:pPr>
        <w:pStyle w:val="NoSpacing"/>
        <w:numPr>
          <w:ilvl w:val="0"/>
          <w:numId w:val="36"/>
        </w:numPr>
      </w:pPr>
      <w:r>
        <w:t>User selects to remove from the list</w:t>
      </w:r>
    </w:p>
    <w:p w14:paraId="43398DAA" w14:textId="77777777" w:rsidR="00D604EF" w:rsidRDefault="00D604EF" w:rsidP="00D604EF">
      <w:pPr>
        <w:pStyle w:val="NoSpacing"/>
        <w:numPr>
          <w:ilvl w:val="0"/>
          <w:numId w:val="36"/>
        </w:numPr>
      </w:pPr>
      <w:r>
        <w:t>Program run (000c)</w:t>
      </w:r>
    </w:p>
    <w:p w14:paraId="11FC9C43" w14:textId="77777777" w:rsidR="00D604EF" w:rsidRDefault="00D604EF" w:rsidP="00D604EF">
      <w:pPr>
        <w:pStyle w:val="NoSpacing"/>
      </w:pPr>
    </w:p>
    <w:p w14:paraId="2303603A" w14:textId="77777777" w:rsidR="00D604EF" w:rsidRDefault="00D604EF" w:rsidP="00110D78">
      <w:pPr>
        <w:pStyle w:val="Heading3"/>
      </w:pPr>
      <w:r>
        <w:t xml:space="preserve">203d add ions </w:t>
      </w:r>
    </w:p>
    <w:p w14:paraId="538F5927" w14:textId="77777777" w:rsidR="00D604EF" w:rsidRDefault="00D604EF" w:rsidP="00D604EF">
      <w:pPr>
        <w:pStyle w:val="NoSpacing"/>
        <w:numPr>
          <w:ilvl w:val="0"/>
          <w:numId w:val="37"/>
        </w:numPr>
      </w:pPr>
      <w:r>
        <w:t>User selects desired ions</w:t>
      </w:r>
    </w:p>
    <w:p w14:paraId="3D5BFCF8" w14:textId="77777777" w:rsidR="00D604EF" w:rsidRDefault="00D604EF" w:rsidP="00D604EF">
      <w:pPr>
        <w:pStyle w:val="NoSpacing"/>
        <w:numPr>
          <w:ilvl w:val="0"/>
          <w:numId w:val="37"/>
        </w:numPr>
      </w:pPr>
      <w:r>
        <w:t>User chooses to add ions</w:t>
      </w:r>
      <w:r w:rsidR="00EE30EA">
        <w:t xml:space="preserve"> to table</w:t>
      </w:r>
    </w:p>
    <w:p w14:paraId="0D047ABB" w14:textId="77777777" w:rsidR="00D604EF" w:rsidRDefault="00D604EF" w:rsidP="00D604EF">
      <w:pPr>
        <w:pStyle w:val="NoSpacing"/>
        <w:numPr>
          <w:ilvl w:val="0"/>
          <w:numId w:val="37"/>
        </w:numPr>
      </w:pPr>
      <w:r>
        <w:t>Program run (000)</w:t>
      </w:r>
    </w:p>
    <w:p w14:paraId="7FE51A17" w14:textId="77777777" w:rsidR="00D604EF" w:rsidRDefault="00D604EF" w:rsidP="00D604EF">
      <w:pPr>
        <w:pStyle w:val="NoSpacing"/>
      </w:pPr>
    </w:p>
    <w:p w14:paraId="1326F379" w14:textId="77777777" w:rsidR="00D604EF" w:rsidRDefault="00D604EF" w:rsidP="00D604EF">
      <w:pPr>
        <w:pStyle w:val="NoSpacing"/>
      </w:pPr>
    </w:p>
    <w:p w14:paraId="58571A09" w14:textId="77777777" w:rsidR="00D604EF" w:rsidRDefault="00D604EF">
      <w:r>
        <w:br w:type="page"/>
      </w:r>
    </w:p>
    <w:p w14:paraId="208EA423" w14:textId="77777777" w:rsidR="00432D86" w:rsidRDefault="00D604EF" w:rsidP="00A57A13">
      <w:pPr>
        <w:pStyle w:val="Heading1"/>
      </w:pPr>
      <w:bookmarkStart w:id="19" w:name="_Toc410745797"/>
      <w:r>
        <w:lastRenderedPageBreak/>
        <w:t xml:space="preserve">204 </w:t>
      </w:r>
      <w:r w:rsidR="00030011">
        <w:t xml:space="preserve">Auto peak detection and </w:t>
      </w:r>
      <w:r>
        <w:t>manual ranging</w:t>
      </w:r>
      <w:bookmarkEnd w:id="19"/>
      <w:r w:rsidR="00030011">
        <w:t xml:space="preserve"> </w:t>
      </w:r>
    </w:p>
    <w:p w14:paraId="1B3B9687" w14:textId="77777777" w:rsidR="00030011" w:rsidRPr="00A65E4B" w:rsidRDefault="00030011" w:rsidP="00C029E6">
      <w:pPr>
        <w:pStyle w:val="NoSpacing"/>
        <w:ind w:left="360"/>
        <w:rPr>
          <w:highlight w:val="yellow"/>
        </w:rPr>
      </w:pPr>
    </w:p>
    <w:p w14:paraId="580A7B47" w14:textId="77777777" w:rsidR="00030011" w:rsidRDefault="00030011" w:rsidP="007E3B13">
      <w:pPr>
        <w:pStyle w:val="NoSpacing"/>
      </w:pPr>
    </w:p>
    <w:p w14:paraId="25284283" w14:textId="77777777" w:rsidR="00A57A13" w:rsidRDefault="00C029E6" w:rsidP="00110D78">
      <w:pPr>
        <w:pStyle w:val="Heading3"/>
      </w:pPr>
      <w:r>
        <w:t>204a</w:t>
      </w:r>
      <w:r w:rsidR="00A57A13">
        <w:t xml:space="preserve"> change to manual ranging</w:t>
      </w:r>
    </w:p>
    <w:p w14:paraId="148C6EC3" w14:textId="77777777" w:rsidR="001E70F9" w:rsidRDefault="00A57A13" w:rsidP="00A65E4B">
      <w:pPr>
        <w:pStyle w:val="NoSpacing"/>
        <w:numPr>
          <w:ilvl w:val="0"/>
          <w:numId w:val="38"/>
        </w:numPr>
      </w:pPr>
      <w:r>
        <w:t>U</w:t>
      </w:r>
      <w:r w:rsidR="00A65E4B">
        <w:t>ser selects to switch to manual mode</w:t>
      </w:r>
    </w:p>
    <w:p w14:paraId="6A81FA24" w14:textId="77777777" w:rsidR="00A57A13" w:rsidRDefault="00A57A13" w:rsidP="00A57A13">
      <w:pPr>
        <w:pStyle w:val="NoSpacing"/>
        <w:numPr>
          <w:ilvl w:val="0"/>
          <w:numId w:val="38"/>
        </w:numPr>
      </w:pPr>
      <w:r>
        <w:t>Program run (000</w:t>
      </w:r>
      <w:r w:rsidR="00A65E4B">
        <w:t>c</w:t>
      </w:r>
      <w:r>
        <w:t>)</w:t>
      </w:r>
    </w:p>
    <w:p w14:paraId="176625FA" w14:textId="77777777" w:rsidR="001E70F9" w:rsidRDefault="001E70F9" w:rsidP="001E70F9">
      <w:pPr>
        <w:pStyle w:val="NoSpacing"/>
      </w:pPr>
    </w:p>
    <w:p w14:paraId="44CB94B4" w14:textId="77777777" w:rsidR="00631347" w:rsidRDefault="00631347" w:rsidP="00631347">
      <w:pPr>
        <w:pStyle w:val="Heading3"/>
      </w:pPr>
      <w:r>
        <w:t>204b draw and ID range</w:t>
      </w:r>
    </w:p>
    <w:p w14:paraId="51148FA9" w14:textId="77777777" w:rsidR="00D604EF" w:rsidRDefault="00D604EF">
      <w:r>
        <w:br w:type="page"/>
      </w:r>
    </w:p>
    <w:p w14:paraId="1CD8312B" w14:textId="77777777" w:rsidR="001E70F9" w:rsidRDefault="001E70F9" w:rsidP="001E70F9">
      <w:pPr>
        <w:pStyle w:val="Heading1"/>
      </w:pPr>
      <w:bookmarkStart w:id="20" w:name="_Toc410745798"/>
      <w:r>
        <w:lastRenderedPageBreak/>
        <w:t xml:space="preserve">205 </w:t>
      </w:r>
      <w:r w:rsidR="004179AF">
        <w:t>error</w:t>
      </w:r>
      <w:bookmarkEnd w:id="20"/>
      <w:r w:rsidR="004179AF">
        <w:t xml:space="preserve"> alerts</w:t>
      </w:r>
    </w:p>
    <w:p w14:paraId="2CE3123E" w14:textId="77777777" w:rsidR="001E70F9" w:rsidRDefault="001E70F9"/>
    <w:p w14:paraId="1E3FA347" w14:textId="77777777" w:rsidR="001E70F9" w:rsidRDefault="001E70F9" w:rsidP="00110D78">
      <w:pPr>
        <w:pStyle w:val="Heading3"/>
      </w:pPr>
      <w:r>
        <w:t xml:space="preserve">205a </w:t>
      </w:r>
      <w:r w:rsidR="00110D78">
        <w:t>c</w:t>
      </w:r>
      <w:r w:rsidRPr="00110D78">
        <w:t>heck</w:t>
      </w:r>
      <w:r>
        <w:t xml:space="preserve"> for overlapping ranges (only for manual mode)</w:t>
      </w:r>
    </w:p>
    <w:p w14:paraId="0A678A9A" w14:textId="77777777" w:rsidR="001E70F9" w:rsidRDefault="001E70F9" w:rsidP="001E70F9">
      <w:pPr>
        <w:pStyle w:val="ListParagraph"/>
        <w:numPr>
          <w:ilvl w:val="0"/>
          <w:numId w:val="41"/>
        </w:numPr>
      </w:pPr>
      <w:r>
        <w:t>System checks to see if any ranges overlap</w:t>
      </w:r>
    </w:p>
    <w:p w14:paraId="413CE513" w14:textId="77777777" w:rsidR="001E70F9" w:rsidRDefault="001E70F9" w:rsidP="001E70F9">
      <w:pPr>
        <w:pStyle w:val="ListParagraph"/>
        <w:numPr>
          <w:ilvl w:val="0"/>
          <w:numId w:val="41"/>
        </w:numPr>
      </w:pPr>
      <w:r>
        <w:t>System warns of invalid range</w:t>
      </w:r>
    </w:p>
    <w:p w14:paraId="582CED68" w14:textId="77777777" w:rsidR="001E70F9" w:rsidRPr="001E70F9" w:rsidRDefault="001E70F9" w:rsidP="001E70F9">
      <w:pPr>
        <w:pStyle w:val="ListParagraph"/>
        <w:numPr>
          <w:ilvl w:val="0"/>
          <w:numId w:val="41"/>
        </w:numPr>
      </w:pPr>
      <w:r>
        <w:t>Range is reset</w:t>
      </w:r>
    </w:p>
    <w:p w14:paraId="4E9C9103" w14:textId="77777777" w:rsidR="001E70F9" w:rsidRDefault="001E70F9">
      <w:pPr>
        <w:rPr>
          <w:rFonts w:asciiTheme="majorHAnsi" w:eastAsiaTheme="majorEastAsia" w:hAnsiTheme="majorHAnsi" w:cstheme="majorBidi"/>
          <w:b/>
          <w:bCs/>
          <w:color w:val="A6A6A6" w:themeColor="background1" w:themeShade="A6"/>
          <w:sz w:val="24"/>
          <w:szCs w:val="28"/>
        </w:rPr>
      </w:pPr>
      <w:r>
        <w:rPr>
          <w:color w:val="A6A6A6" w:themeColor="background1" w:themeShade="A6"/>
        </w:rPr>
        <w:br w:type="page"/>
      </w:r>
    </w:p>
    <w:p w14:paraId="6773FEF2" w14:textId="77777777" w:rsidR="004A1250" w:rsidRPr="004A1250" w:rsidRDefault="004A1250" w:rsidP="004A1250">
      <w:pPr>
        <w:pStyle w:val="Heading1"/>
        <w:rPr>
          <w:color w:val="A6A6A6" w:themeColor="background1" w:themeShade="A6"/>
        </w:rPr>
      </w:pPr>
      <w:bookmarkStart w:id="21" w:name="_Toc410745799"/>
      <w:r w:rsidRPr="004A1250">
        <w:rPr>
          <w:color w:val="A6A6A6" w:themeColor="background1" w:themeShade="A6"/>
        </w:rPr>
        <w:lastRenderedPageBreak/>
        <w:t>20</w:t>
      </w:r>
      <w:r w:rsidR="00E66C45">
        <w:rPr>
          <w:color w:val="A6A6A6" w:themeColor="background1" w:themeShade="A6"/>
        </w:rPr>
        <w:t>6</w:t>
      </w:r>
      <w:r w:rsidRPr="004A1250">
        <w:rPr>
          <w:color w:val="A6A6A6" w:themeColor="background1" w:themeShade="A6"/>
        </w:rPr>
        <w:t xml:space="preserve"> </w:t>
      </w:r>
      <w:r w:rsidR="00083536">
        <w:rPr>
          <w:color w:val="A6A6A6" w:themeColor="background1" w:themeShade="A6"/>
        </w:rPr>
        <w:t xml:space="preserve">automated </w:t>
      </w:r>
      <w:r w:rsidR="002972AF">
        <w:rPr>
          <w:color w:val="A6A6A6" w:themeColor="background1" w:themeShade="A6"/>
        </w:rPr>
        <w:t>ranging of peaks</w:t>
      </w:r>
      <w:bookmarkEnd w:id="21"/>
      <w:r w:rsidRPr="004A1250">
        <w:rPr>
          <w:color w:val="A6A6A6" w:themeColor="background1" w:themeShade="A6"/>
        </w:rPr>
        <w:t xml:space="preserve"> </w:t>
      </w:r>
    </w:p>
    <w:p w14:paraId="68088877" w14:textId="77777777" w:rsidR="004A1250" w:rsidRDefault="004A1250" w:rsidP="004A1250">
      <w:pPr>
        <w:pStyle w:val="NoSpacing"/>
        <w:rPr>
          <w:color w:val="A6A6A6" w:themeColor="background1" w:themeShade="A6"/>
        </w:rPr>
      </w:pPr>
    </w:p>
    <w:p w14:paraId="2A68356B" w14:textId="77777777" w:rsidR="004A1250" w:rsidRDefault="002F71F0" w:rsidP="001E70F9">
      <w:pPr>
        <w:pStyle w:val="NoSpacing"/>
        <w:rPr>
          <w:color w:val="A6A6A6" w:themeColor="background1" w:themeShade="A6"/>
        </w:rPr>
      </w:pPr>
      <w:r>
        <w:rPr>
          <w:color w:val="A6A6A6" w:themeColor="background1" w:themeShade="A6"/>
        </w:rPr>
        <w:t>FWTM and background</w:t>
      </w:r>
    </w:p>
    <w:p w14:paraId="7AD60AD5" w14:textId="77777777" w:rsidR="00232600" w:rsidRDefault="00232600" w:rsidP="001E70F9">
      <w:pPr>
        <w:pStyle w:val="NoSpacing"/>
        <w:rPr>
          <w:color w:val="A6A6A6" w:themeColor="background1" w:themeShade="A6"/>
        </w:rPr>
      </w:pPr>
    </w:p>
    <w:p w14:paraId="006A79BB" w14:textId="77777777" w:rsidR="00232600" w:rsidRDefault="00232600">
      <w:pPr>
        <w:rPr>
          <w:color w:val="A6A6A6" w:themeColor="background1" w:themeShade="A6"/>
        </w:rPr>
      </w:pPr>
      <w:r>
        <w:rPr>
          <w:color w:val="A6A6A6" w:themeColor="background1" w:themeShade="A6"/>
        </w:rPr>
        <w:br w:type="page"/>
      </w:r>
    </w:p>
    <w:p w14:paraId="0FCCA13A" w14:textId="77777777" w:rsidR="00232600" w:rsidRDefault="00232600" w:rsidP="00232600">
      <w:pPr>
        <w:pStyle w:val="Heading1"/>
      </w:pPr>
      <w:r>
        <w:lastRenderedPageBreak/>
        <w:t>User Scenarios</w:t>
      </w:r>
    </w:p>
    <w:p w14:paraId="3851DA94" w14:textId="77777777" w:rsidR="00232600" w:rsidRDefault="00232600" w:rsidP="00232600"/>
    <w:p w14:paraId="373B4110" w14:textId="77777777" w:rsidR="00232600" w:rsidRDefault="00232600" w:rsidP="00232600">
      <w:r>
        <w:rPr>
          <w:noProof/>
          <w:lang w:val="en-US"/>
        </w:rPr>
        <w:drawing>
          <wp:inline distT="0" distB="0" distL="0" distR="0" wp14:anchorId="39983032" wp14:editId="1E7DC7DB">
            <wp:extent cx="5486400" cy="1481328"/>
            <wp:effectExtent l="0" t="0" r="254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73BC426" w14:textId="77777777" w:rsidR="00232600" w:rsidRDefault="00232600" w:rsidP="00232600">
      <w:pPr>
        <w:pStyle w:val="Heading2"/>
      </w:pPr>
      <w:r>
        <w:t xml:space="preserve">Scenarios: </w:t>
      </w:r>
      <w:r>
        <w:tab/>
      </w:r>
    </w:p>
    <w:p w14:paraId="4AE0CEA1" w14:textId="77777777" w:rsidR="00232600" w:rsidRDefault="00232600" w:rsidP="00232600">
      <w:pPr>
        <w:pStyle w:val="ListParagraph"/>
        <w:numPr>
          <w:ilvl w:val="0"/>
          <w:numId w:val="43"/>
        </w:numPr>
      </w:pPr>
      <w:r>
        <w:t>100% automated: AB</w:t>
      </w:r>
    </w:p>
    <w:p w14:paraId="2D63D4D3" w14:textId="77777777" w:rsidR="00232600" w:rsidRDefault="00E05F6B" w:rsidP="00232600">
      <w:pPr>
        <w:pStyle w:val="ListParagraph"/>
        <w:numPr>
          <w:ilvl w:val="0"/>
          <w:numId w:val="43"/>
        </w:numPr>
      </w:pPr>
      <w:r>
        <w:t>Auto + peak suggest: ABD</w:t>
      </w:r>
    </w:p>
    <w:p w14:paraId="69E8706D" w14:textId="77777777" w:rsidR="00232600" w:rsidRDefault="00232600" w:rsidP="00232600">
      <w:pPr>
        <w:pStyle w:val="ListParagraph"/>
        <w:numPr>
          <w:ilvl w:val="0"/>
          <w:numId w:val="43"/>
        </w:numPr>
      </w:pPr>
      <w:r>
        <w:t>Auto + peak suggest + manual range: AB</w:t>
      </w:r>
      <w:r w:rsidR="00E05F6B">
        <w:t>D</w:t>
      </w:r>
      <w:r>
        <w:t>C</w:t>
      </w:r>
    </w:p>
    <w:p w14:paraId="152DF445" w14:textId="77777777" w:rsidR="00D90DCD" w:rsidRDefault="00D90DCD" w:rsidP="00232600">
      <w:pPr>
        <w:pStyle w:val="ListParagraph"/>
        <w:numPr>
          <w:ilvl w:val="0"/>
          <w:numId w:val="43"/>
        </w:numPr>
      </w:pPr>
      <w:r>
        <w:t>Auto + manual range: ABC</w:t>
      </w:r>
    </w:p>
    <w:p w14:paraId="1F00B969" w14:textId="77777777" w:rsidR="00232600" w:rsidRDefault="00232600" w:rsidP="00232600">
      <w:pPr>
        <w:pStyle w:val="ListParagraph"/>
        <w:numPr>
          <w:ilvl w:val="0"/>
          <w:numId w:val="43"/>
        </w:numPr>
      </w:pPr>
      <w:r>
        <w:t xml:space="preserve">Peak suggest + manual range: </w:t>
      </w:r>
      <w:r w:rsidR="00E05F6B">
        <w:t>D</w:t>
      </w:r>
      <w:r>
        <w:t>C</w:t>
      </w:r>
    </w:p>
    <w:p w14:paraId="79D5A96A" w14:textId="77777777" w:rsidR="00232600" w:rsidRDefault="00232600" w:rsidP="00232600">
      <w:pPr>
        <w:pStyle w:val="ListParagraph"/>
        <w:numPr>
          <w:ilvl w:val="0"/>
          <w:numId w:val="43"/>
        </w:numPr>
      </w:pPr>
      <w:r>
        <w:t>manual range: C</w:t>
      </w:r>
    </w:p>
    <w:p w14:paraId="14D13129" w14:textId="77777777" w:rsidR="00232600" w:rsidRDefault="00232600" w:rsidP="005D2BBF">
      <w:pPr>
        <w:pStyle w:val="Heading3"/>
      </w:pPr>
      <w:r>
        <w:t>Rules:</w:t>
      </w:r>
    </w:p>
    <w:p w14:paraId="3857A9DE" w14:textId="77777777" w:rsidR="00232600" w:rsidRDefault="00232600" w:rsidP="00232600">
      <w:pPr>
        <w:pStyle w:val="ListParagraph"/>
        <w:numPr>
          <w:ilvl w:val="0"/>
          <w:numId w:val="44"/>
        </w:numPr>
      </w:pPr>
      <w:r w:rsidRPr="0011164E">
        <w:rPr>
          <w:color w:val="FF0000"/>
        </w:rPr>
        <w:t xml:space="preserve">If </w:t>
      </w:r>
      <w:r>
        <w:t xml:space="preserve">A </w:t>
      </w:r>
      <w:r w:rsidRPr="0011164E">
        <w:rPr>
          <w:color w:val="FF0000"/>
        </w:rPr>
        <w:t xml:space="preserve">then </w:t>
      </w:r>
      <w:r>
        <w:t>B</w:t>
      </w:r>
    </w:p>
    <w:p w14:paraId="161C776D" w14:textId="77777777" w:rsidR="00232600" w:rsidRDefault="00232600" w:rsidP="00232600">
      <w:pPr>
        <w:pStyle w:val="ListParagraph"/>
        <w:numPr>
          <w:ilvl w:val="0"/>
          <w:numId w:val="44"/>
        </w:numPr>
      </w:pPr>
      <w:r w:rsidRPr="0011164E">
        <w:rPr>
          <w:color w:val="FF0000"/>
        </w:rPr>
        <w:t xml:space="preserve">If </w:t>
      </w:r>
      <w:r w:rsidR="00E05F6B">
        <w:t>D</w:t>
      </w:r>
      <w:r>
        <w:t xml:space="preserve"> </w:t>
      </w:r>
      <w:r w:rsidRPr="0011164E">
        <w:rPr>
          <w:color w:val="FF0000"/>
        </w:rPr>
        <w:t xml:space="preserve">then </w:t>
      </w:r>
      <w:r>
        <w:t>C</w:t>
      </w:r>
    </w:p>
    <w:p w14:paraId="5D1E58E7" w14:textId="77777777" w:rsidR="00232600" w:rsidRDefault="00232600" w:rsidP="00232600">
      <w:pPr>
        <w:pStyle w:val="ListParagraph"/>
        <w:numPr>
          <w:ilvl w:val="0"/>
          <w:numId w:val="44"/>
        </w:numPr>
      </w:pPr>
      <w:r w:rsidRPr="0011164E">
        <w:rPr>
          <w:color w:val="FF0000"/>
        </w:rPr>
        <w:t xml:space="preserve">If </w:t>
      </w:r>
      <w:r>
        <w:t>A</w:t>
      </w:r>
      <w:r w:rsidR="0011164E">
        <w:t>utomated</w:t>
      </w:r>
      <w:r>
        <w:t xml:space="preserve"> </w:t>
      </w:r>
      <w:r w:rsidRPr="0011164E">
        <w:rPr>
          <w:color w:val="FF0000"/>
        </w:rPr>
        <w:t xml:space="preserve">then </w:t>
      </w:r>
      <w:r>
        <w:t>A</w:t>
      </w:r>
      <w:r w:rsidR="0011164E">
        <w:t xml:space="preserve"> </w:t>
      </w:r>
      <w:r w:rsidR="0011164E" w:rsidRPr="0011164E">
        <w:rPr>
          <w:color w:val="FF0000"/>
        </w:rPr>
        <w:t xml:space="preserve">and </w:t>
      </w:r>
      <w:r w:rsidR="0011164E">
        <w:t>B</w:t>
      </w:r>
    </w:p>
    <w:p w14:paraId="70457A9E" w14:textId="77777777" w:rsidR="0011164E" w:rsidRDefault="0011164E" w:rsidP="00232600">
      <w:pPr>
        <w:pStyle w:val="ListParagraph"/>
        <w:numPr>
          <w:ilvl w:val="0"/>
          <w:numId w:val="44"/>
        </w:numPr>
      </w:pPr>
      <w:r w:rsidRPr="0011164E">
        <w:rPr>
          <w:color w:val="FF0000"/>
        </w:rPr>
        <w:t xml:space="preserve">If </w:t>
      </w:r>
      <w:r>
        <w:t xml:space="preserve">Manual </w:t>
      </w:r>
      <w:r w:rsidRPr="0011164E">
        <w:rPr>
          <w:color w:val="FF0000"/>
        </w:rPr>
        <w:t xml:space="preserve">then </w:t>
      </w:r>
      <w:r w:rsidR="00BC7C04">
        <w:rPr>
          <w:color w:val="FF0000"/>
        </w:rPr>
        <w:t>(</w:t>
      </w:r>
      <w:r w:rsidR="00E05F6B">
        <w:t>D</w:t>
      </w:r>
      <w:r w:rsidR="00BC7C04">
        <w:t xml:space="preserve"> </w:t>
      </w:r>
      <w:r w:rsidR="00BC7C04" w:rsidRPr="00BC7C04">
        <w:rPr>
          <w:color w:val="FF0000"/>
        </w:rPr>
        <w:t>and</w:t>
      </w:r>
      <w:r w:rsidR="00BC7C04">
        <w:t xml:space="preserve"> C</w:t>
      </w:r>
      <w:r w:rsidR="00BC7C04" w:rsidRPr="00BC7C04">
        <w:rPr>
          <w:color w:val="FF0000"/>
        </w:rPr>
        <w:t>)</w:t>
      </w:r>
      <w:r>
        <w:t xml:space="preserve"> </w:t>
      </w:r>
      <w:r w:rsidRPr="0011164E">
        <w:rPr>
          <w:color w:val="FF0000"/>
        </w:rPr>
        <w:t xml:space="preserve">or </w:t>
      </w:r>
      <w:r>
        <w:t>C</w:t>
      </w:r>
    </w:p>
    <w:p w14:paraId="347E0466" w14:textId="77777777" w:rsidR="00232600" w:rsidRDefault="00722F64" w:rsidP="00722F64">
      <w:pPr>
        <w:pStyle w:val="Heading3"/>
      </w:pPr>
      <w:r>
        <w:t>Scenario 1</w:t>
      </w:r>
      <w:r w:rsidR="0089619D">
        <w:t xml:space="preserve"> (streamlined)</w:t>
      </w:r>
    </w:p>
    <w:p w14:paraId="617B806A" w14:textId="77777777" w:rsidR="00DC01A4" w:rsidRDefault="00D57C4D" w:rsidP="00DC01A4">
      <w:r>
        <w:t>Quickest, most consistent scenario,</w:t>
      </w:r>
      <w:r w:rsidR="00DC01A4">
        <w:t xml:space="preserve"> where the </w:t>
      </w:r>
      <w:proofErr w:type="gramStart"/>
      <w:r w:rsidR="00DC01A4">
        <w:t>entire ranging of the mass spectrum is completed by the program</w:t>
      </w:r>
      <w:proofErr w:type="gramEnd"/>
      <w:r w:rsidR="00DC01A4">
        <w:t>.</w:t>
      </w:r>
    </w:p>
    <w:p w14:paraId="59FA47A9" w14:textId="77777777" w:rsidR="00D57C4D" w:rsidRPr="00DC01A4" w:rsidRDefault="00D57C4D" w:rsidP="00DC01A4">
      <w:r>
        <w:t>Below is the most streamlined version, but there is also the option to apply ranges with different ranging methods, i.e. FWTM vs background.  These choices will be captured in the workflow.</w:t>
      </w:r>
    </w:p>
    <w:p w14:paraId="719C0079" w14:textId="77777777" w:rsidR="008D6663" w:rsidRDefault="008D6663" w:rsidP="008D6663">
      <w:pPr>
        <w:pStyle w:val="Caption"/>
        <w:keepNext/>
      </w:pPr>
      <w:fldSimple w:instr=" SEQ Table \* ARABIC ">
        <w:r w:rsidR="00E05F6B">
          <w:rPr>
            <w:noProof/>
          </w:rPr>
          <w:t>1</w:t>
        </w:r>
      </w:fldSimple>
      <w:r>
        <w:t>: 100% automated - AB: [Auto peak detect/range][Auto peak ID]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8D6663" w14:paraId="4EAAFC46" w14:textId="77777777" w:rsidTr="00C742F9">
        <w:tc>
          <w:tcPr>
            <w:tcW w:w="2310" w:type="dxa"/>
          </w:tcPr>
          <w:p w14:paraId="08CB193F" w14:textId="77777777" w:rsidR="008D6663" w:rsidRDefault="008D6663" w:rsidP="000968B1">
            <w:r>
              <w:t>Open new file</w:t>
            </w:r>
          </w:p>
        </w:tc>
        <w:tc>
          <w:tcPr>
            <w:tcW w:w="2310" w:type="dxa"/>
          </w:tcPr>
          <w:p w14:paraId="72943FF4" w14:textId="77777777" w:rsidR="008D6663" w:rsidRDefault="008D6663" w:rsidP="000968B1">
            <w:r>
              <w:t>101a</w:t>
            </w:r>
          </w:p>
        </w:tc>
        <w:tc>
          <w:tcPr>
            <w:tcW w:w="2311" w:type="dxa"/>
          </w:tcPr>
          <w:p w14:paraId="3C666B14" w14:textId="77777777" w:rsidR="008D6663" w:rsidRDefault="008D6663" w:rsidP="0089619D">
            <w:r>
              <w:t>Choose ‘</w:t>
            </w:r>
            <w:proofErr w:type="spellStart"/>
            <w:r>
              <w:t>pos</w:t>
            </w:r>
            <w:proofErr w:type="spellEnd"/>
            <w:r>
              <w:t>’ ‘epos’ file</w:t>
            </w:r>
          </w:p>
          <w:p w14:paraId="4026A66C" w14:textId="77777777" w:rsidR="008D6663" w:rsidRDefault="008D6663" w:rsidP="0089619D">
            <w:r>
              <w:t>Choose auto</w:t>
            </w:r>
          </w:p>
          <w:p w14:paraId="25CB5401" w14:textId="77777777" w:rsidR="0089619D" w:rsidRDefault="0089619D" w:rsidP="0089619D"/>
        </w:tc>
        <w:tc>
          <w:tcPr>
            <w:tcW w:w="2311" w:type="dxa"/>
          </w:tcPr>
          <w:p w14:paraId="04626AE1" w14:textId="77777777" w:rsidR="008D6663" w:rsidRDefault="008D6663" w:rsidP="0089619D">
            <w:r>
              <w:t xml:space="preserve">5 </w:t>
            </w:r>
            <w:r w:rsidR="0089619D">
              <w:t>user interactions</w:t>
            </w:r>
          </w:p>
        </w:tc>
      </w:tr>
      <w:tr w:rsidR="008D6663" w14:paraId="5E652B8D" w14:textId="77777777" w:rsidTr="00C742F9">
        <w:tc>
          <w:tcPr>
            <w:tcW w:w="2310" w:type="dxa"/>
          </w:tcPr>
          <w:p w14:paraId="109CEEA9" w14:textId="77777777" w:rsidR="008D6663" w:rsidRDefault="008D6663" w:rsidP="000968B1">
            <w:r>
              <w:t>Apply all ID’s</w:t>
            </w:r>
          </w:p>
        </w:tc>
        <w:tc>
          <w:tcPr>
            <w:tcW w:w="2310" w:type="dxa"/>
          </w:tcPr>
          <w:p w14:paraId="6F7C8C14" w14:textId="77777777" w:rsidR="008D6663" w:rsidRDefault="008D6663" w:rsidP="000968B1">
            <w:r>
              <w:t>202d</w:t>
            </w:r>
          </w:p>
        </w:tc>
        <w:tc>
          <w:tcPr>
            <w:tcW w:w="2311" w:type="dxa"/>
          </w:tcPr>
          <w:p w14:paraId="1816CE6F" w14:textId="77777777" w:rsidR="008D6663" w:rsidRDefault="008D6663" w:rsidP="000968B1">
            <w:r>
              <w:t>Select either ‘FWTM’ or ‘Background’</w:t>
            </w:r>
          </w:p>
          <w:p w14:paraId="3DFA32D8" w14:textId="77777777" w:rsidR="0089619D" w:rsidRDefault="0089619D" w:rsidP="000968B1"/>
        </w:tc>
        <w:tc>
          <w:tcPr>
            <w:tcW w:w="2311" w:type="dxa"/>
          </w:tcPr>
          <w:p w14:paraId="427D5CFD" w14:textId="77777777" w:rsidR="008D6663" w:rsidRDefault="002D096D" w:rsidP="0089619D">
            <w:r>
              <w:t xml:space="preserve">2 </w:t>
            </w:r>
            <w:r w:rsidR="0089619D">
              <w:t>user interactions</w:t>
            </w:r>
          </w:p>
        </w:tc>
      </w:tr>
      <w:tr w:rsidR="00C742F9" w14:paraId="7CB6A958" w14:textId="77777777" w:rsidTr="00C742F9">
        <w:tc>
          <w:tcPr>
            <w:tcW w:w="2310" w:type="dxa"/>
          </w:tcPr>
          <w:p w14:paraId="6A44B1A9" w14:textId="77777777" w:rsidR="00C742F9" w:rsidRDefault="00C742F9" w:rsidP="000968B1">
            <w:r>
              <w:t>Save file</w:t>
            </w:r>
          </w:p>
        </w:tc>
        <w:tc>
          <w:tcPr>
            <w:tcW w:w="2310" w:type="dxa"/>
          </w:tcPr>
          <w:p w14:paraId="6860A0BF" w14:textId="77777777" w:rsidR="00C742F9" w:rsidRDefault="00C742F9" w:rsidP="000968B1">
            <w:r>
              <w:t>101b</w:t>
            </w:r>
          </w:p>
        </w:tc>
        <w:tc>
          <w:tcPr>
            <w:tcW w:w="2311" w:type="dxa"/>
          </w:tcPr>
          <w:p w14:paraId="5E039EFE" w14:textId="77777777" w:rsidR="00C742F9" w:rsidRDefault="00C742F9" w:rsidP="000968B1">
            <w:r>
              <w:t>Enter filename</w:t>
            </w:r>
          </w:p>
        </w:tc>
        <w:tc>
          <w:tcPr>
            <w:tcW w:w="2311" w:type="dxa"/>
          </w:tcPr>
          <w:p w14:paraId="4BF76DC9" w14:textId="77777777" w:rsidR="00C742F9" w:rsidRDefault="00C742F9" w:rsidP="008D19DE">
            <w:r>
              <w:t>3 user interactions</w:t>
            </w:r>
          </w:p>
          <w:p w14:paraId="6E3B86FE" w14:textId="77777777" w:rsidR="00C742F9" w:rsidRDefault="00C742F9" w:rsidP="008D19DE"/>
        </w:tc>
      </w:tr>
      <w:tr w:rsidR="00C742F9" w14:paraId="409F57E8" w14:textId="77777777" w:rsidTr="00C742F9">
        <w:tc>
          <w:tcPr>
            <w:tcW w:w="2310" w:type="dxa"/>
          </w:tcPr>
          <w:p w14:paraId="068B848A" w14:textId="77777777" w:rsidR="00C742F9" w:rsidRDefault="00C742F9" w:rsidP="000968B1"/>
        </w:tc>
        <w:tc>
          <w:tcPr>
            <w:tcW w:w="2310" w:type="dxa"/>
          </w:tcPr>
          <w:p w14:paraId="31686771" w14:textId="77777777" w:rsidR="00C742F9" w:rsidRDefault="00C742F9" w:rsidP="000968B1"/>
        </w:tc>
        <w:tc>
          <w:tcPr>
            <w:tcW w:w="2311" w:type="dxa"/>
          </w:tcPr>
          <w:p w14:paraId="0D553491" w14:textId="77777777" w:rsidR="00C742F9" w:rsidRDefault="00C742F9" w:rsidP="000968B1"/>
        </w:tc>
        <w:tc>
          <w:tcPr>
            <w:tcW w:w="2311" w:type="dxa"/>
          </w:tcPr>
          <w:p w14:paraId="18CE6257" w14:textId="77777777" w:rsidR="00C742F9" w:rsidRDefault="00805951" w:rsidP="000968B1">
            <w:r>
              <w:t>2</w:t>
            </w:r>
            <w:r w:rsidR="00C742F9">
              <w:t xml:space="preserve"> interactions - not including file open and file save</w:t>
            </w:r>
          </w:p>
        </w:tc>
      </w:tr>
    </w:tbl>
    <w:p w14:paraId="3BFC30E1" w14:textId="77777777" w:rsidR="00614CF3" w:rsidRDefault="00614CF3" w:rsidP="000968B1"/>
    <w:p w14:paraId="54EBFA29" w14:textId="77777777" w:rsidR="00614CF3" w:rsidRDefault="00614CF3" w:rsidP="00614CF3">
      <w:r>
        <w:br w:type="page"/>
      </w:r>
    </w:p>
    <w:p w14:paraId="7BE8C93D" w14:textId="77777777" w:rsidR="0089619D" w:rsidRDefault="0089619D" w:rsidP="0089619D">
      <w:pPr>
        <w:pStyle w:val="Heading3"/>
      </w:pPr>
      <w:r>
        <w:lastRenderedPageBreak/>
        <w:t>Scenario 2 (streamlined)</w:t>
      </w:r>
    </w:p>
    <w:p w14:paraId="2C7D1AE7" w14:textId="77777777" w:rsidR="0089619D" w:rsidRDefault="0089619D" w:rsidP="0089619D">
      <w:r>
        <w:t xml:space="preserve">Use this scenario when it is felt that the </w:t>
      </w:r>
      <w:r w:rsidR="00DC01A4">
        <w:t>automatic version has not captured everything.</w:t>
      </w:r>
    </w:p>
    <w:p w14:paraId="567DDF91" w14:textId="77777777" w:rsidR="00DC01A4" w:rsidRPr="0089619D" w:rsidRDefault="0089619D" w:rsidP="0089619D">
      <w:r>
        <w:t xml:space="preserve">In this scenario there is the potential </w:t>
      </w:r>
      <w:r w:rsidR="00DC01A4">
        <w:t xml:space="preserve">for the program </w:t>
      </w:r>
      <w:r>
        <w:t>to only suggest elements that are not already in the table.  Potentially the auto program has already detected all possible combinations</w:t>
      </w:r>
    </w:p>
    <w:p w14:paraId="35F69ABD" w14:textId="77777777" w:rsidR="0089619D" w:rsidRDefault="0089619D" w:rsidP="0089619D">
      <w:pPr>
        <w:pStyle w:val="Caption"/>
        <w:keepNext/>
      </w:pPr>
      <w:fldSimple w:instr=" SEQ Table \* ARABIC ">
        <w:r w:rsidR="00E05F6B">
          <w:rPr>
            <w:noProof/>
          </w:rPr>
          <w:t>2</w:t>
        </w:r>
      </w:fldSimple>
      <w:r>
        <w:t>: Auto</w:t>
      </w:r>
      <w:r w:rsidR="00BC7C04">
        <w:t>mated</w:t>
      </w:r>
      <w:r>
        <w:t xml:space="preserve"> + Peak </w:t>
      </w:r>
      <w:proofErr w:type="gramStart"/>
      <w:r>
        <w:t>suggest</w:t>
      </w:r>
      <w:proofErr w:type="gramEnd"/>
      <w:r>
        <w:t xml:space="preserve"> - AB</w:t>
      </w:r>
      <w:r w:rsidR="008D19DE">
        <w:t>D</w:t>
      </w:r>
      <w:r>
        <w:t>: [Auto peak detect/range][Auto peak ID][Suggest peak ID]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89619D" w14:paraId="618E62ED" w14:textId="77777777" w:rsidTr="00C742F9">
        <w:tc>
          <w:tcPr>
            <w:tcW w:w="2310" w:type="dxa"/>
          </w:tcPr>
          <w:p w14:paraId="509B0F10" w14:textId="77777777" w:rsidR="0089619D" w:rsidRDefault="0089619D" w:rsidP="008D19DE">
            <w:r>
              <w:t>Open new file</w:t>
            </w:r>
          </w:p>
        </w:tc>
        <w:tc>
          <w:tcPr>
            <w:tcW w:w="2310" w:type="dxa"/>
          </w:tcPr>
          <w:p w14:paraId="679DC0D0" w14:textId="77777777" w:rsidR="0089619D" w:rsidRDefault="0089619D" w:rsidP="008D19DE">
            <w:r>
              <w:t>101a</w:t>
            </w:r>
          </w:p>
        </w:tc>
        <w:tc>
          <w:tcPr>
            <w:tcW w:w="2311" w:type="dxa"/>
          </w:tcPr>
          <w:p w14:paraId="29FAC9E6" w14:textId="77777777" w:rsidR="0089619D" w:rsidRDefault="0089619D" w:rsidP="008D19DE">
            <w:r>
              <w:t>Choose ‘</w:t>
            </w:r>
            <w:proofErr w:type="spellStart"/>
            <w:r>
              <w:t>pos</w:t>
            </w:r>
            <w:proofErr w:type="spellEnd"/>
            <w:r>
              <w:t>’ ‘epos’ file</w:t>
            </w:r>
          </w:p>
          <w:p w14:paraId="15204A55" w14:textId="77777777" w:rsidR="0089619D" w:rsidRDefault="0089619D" w:rsidP="008D19DE">
            <w:r>
              <w:t>Choose auto</w:t>
            </w:r>
          </w:p>
          <w:p w14:paraId="12D06730" w14:textId="77777777" w:rsidR="0089619D" w:rsidRDefault="0089619D" w:rsidP="008D19DE"/>
        </w:tc>
        <w:tc>
          <w:tcPr>
            <w:tcW w:w="2311" w:type="dxa"/>
          </w:tcPr>
          <w:p w14:paraId="60135AC7" w14:textId="77777777" w:rsidR="0089619D" w:rsidRDefault="0089619D" w:rsidP="008D19DE">
            <w:r>
              <w:t>5 user interactions</w:t>
            </w:r>
          </w:p>
        </w:tc>
      </w:tr>
      <w:tr w:rsidR="00DC01A4" w14:paraId="25CD6F68" w14:textId="77777777" w:rsidTr="00C742F9">
        <w:tc>
          <w:tcPr>
            <w:tcW w:w="2310" w:type="dxa"/>
          </w:tcPr>
          <w:p w14:paraId="2E7607BF" w14:textId="77777777" w:rsidR="00DC01A4" w:rsidRDefault="00DC01A4" w:rsidP="008D19DE">
            <w:r>
              <w:t xml:space="preserve">Enter element </w:t>
            </w:r>
            <w:r w:rsidR="00C742F9">
              <w:t xml:space="preserve">and charge state </w:t>
            </w:r>
            <w:r>
              <w:t>info</w:t>
            </w:r>
            <w:r w:rsidR="00C742F9">
              <w:t>rmation</w:t>
            </w:r>
          </w:p>
          <w:p w14:paraId="01140893" w14:textId="77777777" w:rsidR="00C742F9" w:rsidRDefault="00C742F9" w:rsidP="008D19DE"/>
        </w:tc>
        <w:tc>
          <w:tcPr>
            <w:tcW w:w="2310" w:type="dxa"/>
          </w:tcPr>
          <w:p w14:paraId="7899AF3D" w14:textId="77777777" w:rsidR="00DC01A4" w:rsidRDefault="00DC01A4" w:rsidP="008D19DE">
            <w:r>
              <w:t>203a</w:t>
            </w:r>
          </w:p>
        </w:tc>
        <w:tc>
          <w:tcPr>
            <w:tcW w:w="2311" w:type="dxa"/>
          </w:tcPr>
          <w:p w14:paraId="3AE4AE13" w14:textId="77777777" w:rsidR="00DC01A4" w:rsidRDefault="00DC01A4" w:rsidP="008D19DE"/>
        </w:tc>
        <w:tc>
          <w:tcPr>
            <w:tcW w:w="2311" w:type="dxa"/>
          </w:tcPr>
          <w:p w14:paraId="71F6D81B" w14:textId="77777777" w:rsidR="00DC01A4" w:rsidRDefault="00C742F9" w:rsidP="008D19DE">
            <w:r>
              <w:t>3 user interactions</w:t>
            </w:r>
          </w:p>
        </w:tc>
      </w:tr>
      <w:tr w:rsidR="00DC01A4" w14:paraId="1A6BF211" w14:textId="77777777" w:rsidTr="00C742F9">
        <w:tc>
          <w:tcPr>
            <w:tcW w:w="2310" w:type="dxa"/>
          </w:tcPr>
          <w:p w14:paraId="5537BC53" w14:textId="77777777" w:rsidR="00DC01A4" w:rsidRDefault="00C742F9" w:rsidP="0089619D">
            <w:r>
              <w:t>Add suggested ions</w:t>
            </w:r>
            <w:r w:rsidR="00DC01A4">
              <w:t xml:space="preserve"> to table</w:t>
            </w:r>
          </w:p>
          <w:p w14:paraId="5640AA4C" w14:textId="77777777" w:rsidR="00C742F9" w:rsidRDefault="00C742F9" w:rsidP="0089619D"/>
        </w:tc>
        <w:tc>
          <w:tcPr>
            <w:tcW w:w="2310" w:type="dxa"/>
          </w:tcPr>
          <w:p w14:paraId="09D1FFE7" w14:textId="77777777" w:rsidR="00DC01A4" w:rsidRDefault="00DC01A4" w:rsidP="0089619D">
            <w:r>
              <w:t>203d</w:t>
            </w:r>
          </w:p>
        </w:tc>
        <w:tc>
          <w:tcPr>
            <w:tcW w:w="2311" w:type="dxa"/>
          </w:tcPr>
          <w:p w14:paraId="5852EFAC" w14:textId="77777777" w:rsidR="00DC01A4" w:rsidRDefault="00DC01A4" w:rsidP="0089619D"/>
        </w:tc>
        <w:tc>
          <w:tcPr>
            <w:tcW w:w="2311" w:type="dxa"/>
          </w:tcPr>
          <w:p w14:paraId="00C18084" w14:textId="77777777" w:rsidR="00DC01A4" w:rsidRDefault="00C742F9" w:rsidP="0089619D">
            <w:r>
              <w:t>2 user interactions</w:t>
            </w:r>
          </w:p>
        </w:tc>
      </w:tr>
      <w:tr w:rsidR="00DC01A4" w14:paraId="6379FDAA" w14:textId="77777777" w:rsidTr="00C742F9">
        <w:tc>
          <w:tcPr>
            <w:tcW w:w="2310" w:type="dxa"/>
          </w:tcPr>
          <w:p w14:paraId="3A322CCD" w14:textId="77777777" w:rsidR="00DC01A4" w:rsidRDefault="00DC01A4" w:rsidP="0089619D">
            <w:r>
              <w:t>User applies desired IDs</w:t>
            </w:r>
          </w:p>
        </w:tc>
        <w:tc>
          <w:tcPr>
            <w:tcW w:w="2310" w:type="dxa"/>
          </w:tcPr>
          <w:p w14:paraId="31ED8369" w14:textId="77777777" w:rsidR="00DC01A4" w:rsidRDefault="00DC01A4" w:rsidP="0089619D">
            <w:r>
              <w:t>202d</w:t>
            </w:r>
          </w:p>
        </w:tc>
        <w:tc>
          <w:tcPr>
            <w:tcW w:w="2311" w:type="dxa"/>
          </w:tcPr>
          <w:p w14:paraId="7FD72783" w14:textId="77777777" w:rsidR="00DC01A4" w:rsidRDefault="00DC01A4" w:rsidP="008D19DE">
            <w:r>
              <w:t>Select either ‘FWTM’ or ‘Background’</w:t>
            </w:r>
          </w:p>
          <w:p w14:paraId="7C13BAA8" w14:textId="77777777" w:rsidR="00DC01A4" w:rsidRDefault="00DC01A4" w:rsidP="0089619D"/>
        </w:tc>
        <w:tc>
          <w:tcPr>
            <w:tcW w:w="2311" w:type="dxa"/>
          </w:tcPr>
          <w:p w14:paraId="1BECB8CB" w14:textId="77777777" w:rsidR="00DC01A4" w:rsidRDefault="00DC01A4" w:rsidP="0089619D">
            <w:r>
              <w:t>3 user interactions</w:t>
            </w:r>
          </w:p>
        </w:tc>
      </w:tr>
      <w:tr w:rsidR="00C742F9" w14:paraId="31300A19" w14:textId="77777777" w:rsidTr="00C742F9">
        <w:tc>
          <w:tcPr>
            <w:tcW w:w="2310" w:type="dxa"/>
          </w:tcPr>
          <w:p w14:paraId="5A054C41" w14:textId="77777777" w:rsidR="00C742F9" w:rsidRDefault="00C742F9" w:rsidP="008D19DE">
            <w:r>
              <w:t>Save file</w:t>
            </w:r>
          </w:p>
        </w:tc>
        <w:tc>
          <w:tcPr>
            <w:tcW w:w="2310" w:type="dxa"/>
          </w:tcPr>
          <w:p w14:paraId="184B503A" w14:textId="77777777" w:rsidR="00C742F9" w:rsidRDefault="00C742F9" w:rsidP="008D19DE">
            <w:r>
              <w:t>101b</w:t>
            </w:r>
          </w:p>
        </w:tc>
        <w:tc>
          <w:tcPr>
            <w:tcW w:w="2311" w:type="dxa"/>
          </w:tcPr>
          <w:p w14:paraId="1C518927" w14:textId="77777777" w:rsidR="00C742F9" w:rsidRDefault="00C742F9" w:rsidP="008D19DE">
            <w:r>
              <w:t>Enter filename</w:t>
            </w:r>
          </w:p>
        </w:tc>
        <w:tc>
          <w:tcPr>
            <w:tcW w:w="2311" w:type="dxa"/>
          </w:tcPr>
          <w:p w14:paraId="7F076CF7" w14:textId="77777777" w:rsidR="00C742F9" w:rsidRDefault="00C742F9" w:rsidP="008D19DE">
            <w:r>
              <w:t>3 user interactions</w:t>
            </w:r>
          </w:p>
          <w:p w14:paraId="5AEC2ABA" w14:textId="77777777" w:rsidR="0072797A" w:rsidRDefault="0072797A" w:rsidP="008D19DE"/>
        </w:tc>
      </w:tr>
      <w:tr w:rsidR="00C742F9" w14:paraId="1C120AF4" w14:textId="77777777" w:rsidTr="00C742F9">
        <w:tc>
          <w:tcPr>
            <w:tcW w:w="2310" w:type="dxa"/>
          </w:tcPr>
          <w:p w14:paraId="1B002379" w14:textId="77777777" w:rsidR="00C742F9" w:rsidRDefault="00C742F9" w:rsidP="008D19DE"/>
        </w:tc>
        <w:tc>
          <w:tcPr>
            <w:tcW w:w="2310" w:type="dxa"/>
          </w:tcPr>
          <w:p w14:paraId="6F5D89E2" w14:textId="77777777" w:rsidR="00C742F9" w:rsidRDefault="00C742F9" w:rsidP="008D19DE"/>
        </w:tc>
        <w:tc>
          <w:tcPr>
            <w:tcW w:w="2311" w:type="dxa"/>
          </w:tcPr>
          <w:p w14:paraId="727F9464" w14:textId="77777777" w:rsidR="00C742F9" w:rsidRDefault="00C742F9" w:rsidP="008D19DE"/>
        </w:tc>
        <w:tc>
          <w:tcPr>
            <w:tcW w:w="2311" w:type="dxa"/>
          </w:tcPr>
          <w:p w14:paraId="236CB2BF" w14:textId="77777777" w:rsidR="00C742F9" w:rsidRDefault="00C742F9" w:rsidP="00C742F9">
            <w:r>
              <w:t>8 interactions - not including file open and file save</w:t>
            </w:r>
          </w:p>
        </w:tc>
      </w:tr>
    </w:tbl>
    <w:p w14:paraId="7B3AE3A4" w14:textId="77777777" w:rsidR="00614CF3" w:rsidRDefault="00614CF3" w:rsidP="0089619D"/>
    <w:p w14:paraId="1D3C02D7" w14:textId="77777777" w:rsidR="00614CF3" w:rsidRDefault="00614CF3" w:rsidP="00614CF3">
      <w:r>
        <w:br w:type="page"/>
      </w:r>
    </w:p>
    <w:p w14:paraId="2245BA1D" w14:textId="77777777" w:rsidR="00722F64" w:rsidRDefault="005A489F" w:rsidP="005A489F">
      <w:pPr>
        <w:pStyle w:val="Heading3"/>
      </w:pPr>
      <w:r>
        <w:lastRenderedPageBreak/>
        <w:t>Scenario 3 (streamlined)</w:t>
      </w:r>
    </w:p>
    <w:p w14:paraId="6801B35D" w14:textId="77777777" w:rsidR="00631347" w:rsidRDefault="00BC7C04" w:rsidP="00BC7C04">
      <w:r>
        <w:t xml:space="preserve">This scenario is used when scenario 2 still fails to detect all of the ranges observed by the user.  It enables the user to draw the ranges of undetected peaks.  </w:t>
      </w:r>
    </w:p>
    <w:p w14:paraId="244AE5E8" w14:textId="77777777" w:rsidR="00BC7C04" w:rsidRPr="00BC7C04" w:rsidRDefault="00BC7C04" w:rsidP="00BC7C04">
      <w:r>
        <w:t xml:space="preserve">In this mode the user can also choose to change the ranges as allocated to the peaks by the auto mode.  Ranges can be added using the peak </w:t>
      </w:r>
      <w:r w:rsidR="00631347">
        <w:t>suggest method</w:t>
      </w:r>
      <w:r>
        <w:t xml:space="preserve"> or by first ranging in the working mass spectrum and then adding your own element ID.</w:t>
      </w:r>
    </w:p>
    <w:p w14:paraId="6862B711" w14:textId="77777777" w:rsidR="00BC7C04" w:rsidRDefault="00BC7C04" w:rsidP="00BC7C04">
      <w:pPr>
        <w:pStyle w:val="Caption"/>
        <w:keepNext/>
      </w:pPr>
      <w:fldSimple w:instr=" SEQ Table \* ARABIC ">
        <w:r w:rsidR="00E05F6B">
          <w:rPr>
            <w:noProof/>
          </w:rPr>
          <w:t>3</w:t>
        </w:r>
      </w:fldSimple>
      <w:r>
        <w:t>: Auto + Peak suggest + Manual – AB</w:t>
      </w:r>
      <w:r w:rsidR="008D19DE">
        <w:t>D</w:t>
      </w:r>
      <w:r>
        <w:t xml:space="preserve">C: [Auto peak detect/range][Auto peak ID][Suggest peak ID][Manual peak </w:t>
      </w:r>
      <w:r w:rsidR="008807CB">
        <w:t>range</w:t>
      </w:r>
      <w:r>
        <w:t>/</w:t>
      </w:r>
      <w:r w:rsidR="008807CB">
        <w:t>ID</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614CF3" w14:paraId="4FCDE7A2" w14:textId="77777777" w:rsidTr="000E5E08">
        <w:tc>
          <w:tcPr>
            <w:tcW w:w="2310" w:type="dxa"/>
          </w:tcPr>
          <w:p w14:paraId="2E15F373" w14:textId="77777777" w:rsidR="00614CF3" w:rsidRDefault="00614CF3" w:rsidP="008D19DE">
            <w:r>
              <w:t>Open new file</w:t>
            </w:r>
          </w:p>
        </w:tc>
        <w:tc>
          <w:tcPr>
            <w:tcW w:w="2310" w:type="dxa"/>
          </w:tcPr>
          <w:p w14:paraId="1B294850" w14:textId="77777777" w:rsidR="00614CF3" w:rsidRDefault="00614CF3" w:rsidP="008D19DE">
            <w:r>
              <w:t>101a</w:t>
            </w:r>
          </w:p>
        </w:tc>
        <w:tc>
          <w:tcPr>
            <w:tcW w:w="2311" w:type="dxa"/>
          </w:tcPr>
          <w:p w14:paraId="19C7EE1F" w14:textId="77777777" w:rsidR="00614CF3" w:rsidRDefault="00614CF3" w:rsidP="008D19DE">
            <w:r>
              <w:t>Choose ‘</w:t>
            </w:r>
            <w:proofErr w:type="spellStart"/>
            <w:r>
              <w:t>pos</w:t>
            </w:r>
            <w:proofErr w:type="spellEnd"/>
            <w:r>
              <w:t>’ ‘epos’ file</w:t>
            </w:r>
          </w:p>
          <w:p w14:paraId="2606D290" w14:textId="77777777" w:rsidR="00614CF3" w:rsidRDefault="00614CF3" w:rsidP="008D19DE">
            <w:r>
              <w:t>Choose auto</w:t>
            </w:r>
          </w:p>
          <w:p w14:paraId="6EC893BC" w14:textId="77777777" w:rsidR="00614CF3" w:rsidRDefault="00614CF3" w:rsidP="008D19DE"/>
        </w:tc>
        <w:tc>
          <w:tcPr>
            <w:tcW w:w="2311" w:type="dxa"/>
          </w:tcPr>
          <w:p w14:paraId="1FD880B2" w14:textId="77777777" w:rsidR="00614CF3" w:rsidRDefault="00614CF3" w:rsidP="008D19DE">
            <w:r>
              <w:t>5 user interactions</w:t>
            </w:r>
          </w:p>
        </w:tc>
      </w:tr>
      <w:tr w:rsidR="00614CF3" w14:paraId="73DD1B13" w14:textId="77777777" w:rsidTr="000E5E08">
        <w:tc>
          <w:tcPr>
            <w:tcW w:w="2310" w:type="dxa"/>
          </w:tcPr>
          <w:p w14:paraId="293C09D2" w14:textId="77777777" w:rsidR="00614CF3" w:rsidRDefault="00614CF3" w:rsidP="008D19DE">
            <w:r>
              <w:t>Enter element and charge state information</w:t>
            </w:r>
          </w:p>
          <w:p w14:paraId="7F517A34" w14:textId="77777777" w:rsidR="00614CF3" w:rsidRDefault="00614CF3" w:rsidP="008D19DE"/>
        </w:tc>
        <w:tc>
          <w:tcPr>
            <w:tcW w:w="2310" w:type="dxa"/>
          </w:tcPr>
          <w:p w14:paraId="73CA1094" w14:textId="77777777" w:rsidR="00614CF3" w:rsidRDefault="00614CF3" w:rsidP="008D19DE">
            <w:r>
              <w:t>203a</w:t>
            </w:r>
          </w:p>
        </w:tc>
        <w:tc>
          <w:tcPr>
            <w:tcW w:w="2311" w:type="dxa"/>
          </w:tcPr>
          <w:p w14:paraId="29EAE8FD" w14:textId="77777777" w:rsidR="00614CF3" w:rsidRDefault="00614CF3" w:rsidP="008D19DE"/>
        </w:tc>
        <w:tc>
          <w:tcPr>
            <w:tcW w:w="2311" w:type="dxa"/>
          </w:tcPr>
          <w:p w14:paraId="33F9090E" w14:textId="77777777" w:rsidR="00614CF3" w:rsidRDefault="00614CF3" w:rsidP="008D19DE">
            <w:r>
              <w:t>3 user interactions</w:t>
            </w:r>
          </w:p>
        </w:tc>
      </w:tr>
      <w:tr w:rsidR="00614CF3" w14:paraId="106AEA4C" w14:textId="77777777" w:rsidTr="000E5E08">
        <w:tc>
          <w:tcPr>
            <w:tcW w:w="2310" w:type="dxa"/>
          </w:tcPr>
          <w:p w14:paraId="0464A290" w14:textId="77777777" w:rsidR="00614CF3" w:rsidRDefault="00614CF3" w:rsidP="008D19DE">
            <w:r>
              <w:t>Add suggested ions to table</w:t>
            </w:r>
          </w:p>
          <w:p w14:paraId="23BD2F21" w14:textId="77777777" w:rsidR="00614CF3" w:rsidRDefault="00614CF3" w:rsidP="008D19DE"/>
        </w:tc>
        <w:tc>
          <w:tcPr>
            <w:tcW w:w="2310" w:type="dxa"/>
          </w:tcPr>
          <w:p w14:paraId="2BC5BD09" w14:textId="77777777" w:rsidR="00614CF3" w:rsidRDefault="00614CF3" w:rsidP="008D19DE">
            <w:r>
              <w:t>203d</w:t>
            </w:r>
          </w:p>
        </w:tc>
        <w:tc>
          <w:tcPr>
            <w:tcW w:w="2311" w:type="dxa"/>
          </w:tcPr>
          <w:p w14:paraId="5BF1D703" w14:textId="77777777" w:rsidR="00614CF3" w:rsidRDefault="00614CF3" w:rsidP="008D19DE"/>
        </w:tc>
        <w:tc>
          <w:tcPr>
            <w:tcW w:w="2311" w:type="dxa"/>
          </w:tcPr>
          <w:p w14:paraId="67D278A3" w14:textId="77777777" w:rsidR="00614CF3" w:rsidRDefault="00614CF3" w:rsidP="008D19DE">
            <w:r>
              <w:t>2 user interactions</w:t>
            </w:r>
          </w:p>
        </w:tc>
      </w:tr>
      <w:tr w:rsidR="00614CF3" w14:paraId="357F81E0" w14:textId="77777777" w:rsidTr="000E5E08">
        <w:tc>
          <w:tcPr>
            <w:tcW w:w="2310" w:type="dxa"/>
          </w:tcPr>
          <w:p w14:paraId="70AB1A5B" w14:textId="77777777" w:rsidR="00614CF3" w:rsidRDefault="0072797A" w:rsidP="008D19DE">
            <w:r>
              <w:t>User chooses to switch to manual mode</w:t>
            </w:r>
          </w:p>
          <w:p w14:paraId="6F1F1077" w14:textId="77777777" w:rsidR="0072797A" w:rsidRDefault="0072797A" w:rsidP="008D19DE"/>
        </w:tc>
        <w:tc>
          <w:tcPr>
            <w:tcW w:w="2310" w:type="dxa"/>
          </w:tcPr>
          <w:p w14:paraId="15C7855E" w14:textId="77777777" w:rsidR="00614CF3" w:rsidRDefault="00631347" w:rsidP="008D19DE">
            <w:r>
              <w:t>204a</w:t>
            </w:r>
          </w:p>
        </w:tc>
        <w:tc>
          <w:tcPr>
            <w:tcW w:w="2311" w:type="dxa"/>
          </w:tcPr>
          <w:p w14:paraId="22541C6D" w14:textId="77777777" w:rsidR="00614CF3" w:rsidRDefault="00614CF3" w:rsidP="008D19DE"/>
        </w:tc>
        <w:tc>
          <w:tcPr>
            <w:tcW w:w="2311" w:type="dxa"/>
          </w:tcPr>
          <w:p w14:paraId="0FD33AB2" w14:textId="77777777" w:rsidR="00614CF3" w:rsidRDefault="00631347" w:rsidP="008D19DE">
            <w:r>
              <w:t>1 user interaction</w:t>
            </w:r>
          </w:p>
        </w:tc>
      </w:tr>
      <w:tr w:rsidR="0072797A" w14:paraId="690E1E24" w14:textId="77777777" w:rsidTr="000E5E08">
        <w:tc>
          <w:tcPr>
            <w:tcW w:w="2310" w:type="dxa"/>
          </w:tcPr>
          <w:p w14:paraId="77A64597" w14:textId="77777777" w:rsidR="0072797A" w:rsidRDefault="00631347" w:rsidP="008D19DE">
            <w:pPr>
              <w:rPr>
                <w:highlight w:val="yellow"/>
              </w:rPr>
            </w:pPr>
            <w:r w:rsidRPr="00631347">
              <w:rPr>
                <w:highlight w:val="yellow"/>
              </w:rPr>
              <w:t>User draws range and enters ID</w:t>
            </w:r>
          </w:p>
          <w:p w14:paraId="40C89C2E" w14:textId="77777777" w:rsidR="00E06C5B" w:rsidRPr="00631347" w:rsidRDefault="00E06C5B" w:rsidP="008D19DE">
            <w:pPr>
              <w:rPr>
                <w:highlight w:val="yellow"/>
              </w:rPr>
            </w:pPr>
          </w:p>
        </w:tc>
        <w:tc>
          <w:tcPr>
            <w:tcW w:w="2310" w:type="dxa"/>
          </w:tcPr>
          <w:p w14:paraId="6B1C60F5" w14:textId="77777777" w:rsidR="0072797A" w:rsidRPr="00631347" w:rsidRDefault="00631347" w:rsidP="008D19DE">
            <w:pPr>
              <w:rPr>
                <w:highlight w:val="yellow"/>
              </w:rPr>
            </w:pPr>
            <w:r w:rsidRPr="00631347">
              <w:rPr>
                <w:highlight w:val="yellow"/>
              </w:rPr>
              <w:t>204b</w:t>
            </w:r>
          </w:p>
        </w:tc>
        <w:tc>
          <w:tcPr>
            <w:tcW w:w="2311" w:type="dxa"/>
          </w:tcPr>
          <w:p w14:paraId="3AC08573" w14:textId="77777777" w:rsidR="0072797A" w:rsidRPr="00631347" w:rsidRDefault="0072797A" w:rsidP="008D19DE">
            <w:pPr>
              <w:rPr>
                <w:highlight w:val="yellow"/>
              </w:rPr>
            </w:pPr>
          </w:p>
        </w:tc>
        <w:tc>
          <w:tcPr>
            <w:tcW w:w="2311" w:type="dxa"/>
          </w:tcPr>
          <w:p w14:paraId="06CC5CBB" w14:textId="77777777" w:rsidR="0072797A" w:rsidRPr="00631347" w:rsidRDefault="0072797A" w:rsidP="008D19DE">
            <w:pPr>
              <w:rPr>
                <w:highlight w:val="yellow"/>
              </w:rPr>
            </w:pPr>
          </w:p>
        </w:tc>
      </w:tr>
      <w:tr w:rsidR="00567BDB" w14:paraId="53937A47" w14:textId="77777777" w:rsidTr="000E5E08">
        <w:tc>
          <w:tcPr>
            <w:tcW w:w="2310" w:type="dxa"/>
          </w:tcPr>
          <w:p w14:paraId="5DA72B5C" w14:textId="77777777" w:rsidR="00567BDB" w:rsidRPr="00567BDB" w:rsidRDefault="00567BDB" w:rsidP="008D19DE">
            <w:pPr>
              <w:rPr>
                <w:highlight w:val="yellow"/>
              </w:rPr>
            </w:pPr>
            <w:r w:rsidRPr="00567BDB">
              <w:rPr>
                <w:highlight w:val="yellow"/>
              </w:rPr>
              <w:t>User applies desired IDs</w:t>
            </w:r>
          </w:p>
        </w:tc>
        <w:tc>
          <w:tcPr>
            <w:tcW w:w="2310" w:type="dxa"/>
          </w:tcPr>
          <w:p w14:paraId="713751EB" w14:textId="77777777" w:rsidR="00567BDB" w:rsidRPr="00567BDB" w:rsidRDefault="00567BDB" w:rsidP="008D19DE">
            <w:pPr>
              <w:rPr>
                <w:highlight w:val="yellow"/>
              </w:rPr>
            </w:pPr>
            <w:r w:rsidRPr="00567BDB">
              <w:rPr>
                <w:highlight w:val="yellow"/>
              </w:rPr>
              <w:t>202d</w:t>
            </w:r>
          </w:p>
        </w:tc>
        <w:tc>
          <w:tcPr>
            <w:tcW w:w="2311" w:type="dxa"/>
          </w:tcPr>
          <w:p w14:paraId="724E9AFB" w14:textId="77777777" w:rsidR="00567BDB" w:rsidRPr="00567BDB" w:rsidRDefault="00567BDB" w:rsidP="008D19DE">
            <w:pPr>
              <w:rPr>
                <w:highlight w:val="yellow"/>
              </w:rPr>
            </w:pPr>
            <w:r w:rsidRPr="00567BDB">
              <w:rPr>
                <w:highlight w:val="yellow"/>
              </w:rPr>
              <w:t>Select either ‘FWTM’ or ‘Background’</w:t>
            </w:r>
          </w:p>
          <w:p w14:paraId="4C9C7DB4" w14:textId="77777777" w:rsidR="00567BDB" w:rsidRPr="00567BDB" w:rsidRDefault="00567BDB" w:rsidP="008D19DE">
            <w:pPr>
              <w:rPr>
                <w:highlight w:val="yellow"/>
              </w:rPr>
            </w:pPr>
          </w:p>
        </w:tc>
        <w:tc>
          <w:tcPr>
            <w:tcW w:w="2311" w:type="dxa"/>
          </w:tcPr>
          <w:p w14:paraId="2A8F393C" w14:textId="77777777" w:rsidR="00567BDB" w:rsidRPr="00567BDB" w:rsidRDefault="00567BDB" w:rsidP="008D19DE">
            <w:pPr>
              <w:rPr>
                <w:highlight w:val="yellow"/>
              </w:rPr>
            </w:pPr>
            <w:r w:rsidRPr="00567BDB">
              <w:rPr>
                <w:highlight w:val="yellow"/>
              </w:rPr>
              <w:t>3 user interactions</w:t>
            </w:r>
          </w:p>
        </w:tc>
      </w:tr>
      <w:tr w:rsidR="00E05F6B" w14:paraId="4F99B836" w14:textId="77777777" w:rsidTr="000E5E08">
        <w:tc>
          <w:tcPr>
            <w:tcW w:w="2310" w:type="dxa"/>
          </w:tcPr>
          <w:p w14:paraId="5BC6DA92" w14:textId="77777777" w:rsidR="00E05F6B" w:rsidRDefault="00E05F6B" w:rsidP="008D19DE">
            <w:r>
              <w:t>Save file</w:t>
            </w:r>
          </w:p>
        </w:tc>
        <w:tc>
          <w:tcPr>
            <w:tcW w:w="2310" w:type="dxa"/>
          </w:tcPr>
          <w:p w14:paraId="76BBF8A4" w14:textId="77777777" w:rsidR="00E05F6B" w:rsidRDefault="00E05F6B" w:rsidP="008D19DE">
            <w:r>
              <w:t>101b</w:t>
            </w:r>
          </w:p>
        </w:tc>
        <w:tc>
          <w:tcPr>
            <w:tcW w:w="2311" w:type="dxa"/>
          </w:tcPr>
          <w:p w14:paraId="243E911C" w14:textId="77777777" w:rsidR="00E05F6B" w:rsidRDefault="00E05F6B" w:rsidP="008D19DE">
            <w:r>
              <w:t>Enter filename</w:t>
            </w:r>
          </w:p>
        </w:tc>
        <w:tc>
          <w:tcPr>
            <w:tcW w:w="2311" w:type="dxa"/>
          </w:tcPr>
          <w:p w14:paraId="0F519772" w14:textId="77777777" w:rsidR="00E05F6B" w:rsidRDefault="00E05F6B" w:rsidP="008D19DE">
            <w:r>
              <w:t>3 user interactions</w:t>
            </w:r>
          </w:p>
          <w:p w14:paraId="482BB3B3" w14:textId="77777777" w:rsidR="00E05F6B" w:rsidRDefault="00E05F6B" w:rsidP="008D19DE"/>
        </w:tc>
      </w:tr>
      <w:tr w:rsidR="00567BDB" w14:paraId="74CDAA19" w14:textId="77777777" w:rsidTr="000E5E08">
        <w:tc>
          <w:tcPr>
            <w:tcW w:w="2310" w:type="dxa"/>
          </w:tcPr>
          <w:p w14:paraId="573CD5D1" w14:textId="77777777" w:rsidR="00567BDB" w:rsidRPr="00567BDB" w:rsidRDefault="00567BDB" w:rsidP="008D19DE">
            <w:pPr>
              <w:rPr>
                <w:highlight w:val="yellow"/>
              </w:rPr>
            </w:pPr>
          </w:p>
        </w:tc>
        <w:tc>
          <w:tcPr>
            <w:tcW w:w="2310" w:type="dxa"/>
          </w:tcPr>
          <w:p w14:paraId="53E3A9D6" w14:textId="77777777" w:rsidR="00567BDB" w:rsidRPr="00567BDB" w:rsidRDefault="00567BDB" w:rsidP="008D19DE">
            <w:pPr>
              <w:rPr>
                <w:highlight w:val="yellow"/>
              </w:rPr>
            </w:pPr>
          </w:p>
        </w:tc>
        <w:tc>
          <w:tcPr>
            <w:tcW w:w="2311" w:type="dxa"/>
          </w:tcPr>
          <w:p w14:paraId="5FF75AB2" w14:textId="77777777" w:rsidR="00567BDB" w:rsidRPr="00567BDB" w:rsidRDefault="00567BDB" w:rsidP="008D19DE">
            <w:pPr>
              <w:rPr>
                <w:highlight w:val="yellow"/>
              </w:rPr>
            </w:pPr>
          </w:p>
        </w:tc>
        <w:tc>
          <w:tcPr>
            <w:tcW w:w="2311" w:type="dxa"/>
          </w:tcPr>
          <w:p w14:paraId="2F5F4458" w14:textId="77777777" w:rsidR="00567BDB" w:rsidRPr="00567BDB" w:rsidRDefault="00567BDB" w:rsidP="008D19DE">
            <w:pPr>
              <w:rPr>
                <w:highlight w:val="yellow"/>
              </w:rPr>
            </w:pPr>
            <w:r w:rsidRPr="00567BDB">
              <w:rPr>
                <w:highlight w:val="yellow"/>
              </w:rPr>
              <w:t>?</w:t>
            </w:r>
            <w:r>
              <w:t xml:space="preserve"> interactions - not including file open and file save</w:t>
            </w:r>
          </w:p>
        </w:tc>
      </w:tr>
    </w:tbl>
    <w:p w14:paraId="110381E3" w14:textId="77777777" w:rsidR="005A489F" w:rsidRDefault="005A489F" w:rsidP="005A489F"/>
    <w:p w14:paraId="4E9A9E3B" w14:textId="77777777" w:rsidR="00D90DCD" w:rsidRDefault="00D90DCD">
      <w:r>
        <w:br w:type="page"/>
      </w:r>
    </w:p>
    <w:p w14:paraId="1CB52330" w14:textId="77777777" w:rsidR="00D90DCD" w:rsidRDefault="00D90DCD" w:rsidP="00D90DCD">
      <w:pPr>
        <w:pStyle w:val="Heading3"/>
      </w:pPr>
      <w:r>
        <w:lastRenderedPageBreak/>
        <w:t>Scenario 4 (streamlined)</w:t>
      </w:r>
    </w:p>
    <w:p w14:paraId="6C13B589" w14:textId="77777777" w:rsidR="007B3FF4" w:rsidRPr="007B3FF4" w:rsidRDefault="007B3FF4" w:rsidP="007B3FF4">
      <w:r>
        <w:t>This scenario is for those ions that have been missed by auto and user knows exactly what they want them to be.</w:t>
      </w:r>
    </w:p>
    <w:p w14:paraId="4B284573" w14:textId="77777777" w:rsidR="00D90DCD" w:rsidRPr="00D90DCD" w:rsidRDefault="00D90DCD" w:rsidP="00D90DCD">
      <w:r>
        <w:t xml:space="preserve">If user has decided not to apply ranges of auto mode until after the switch to manual mode, these IDs will be identified by the fact that they do not have ranges marked in the table yet.  </w:t>
      </w:r>
      <w:r w:rsidRPr="00D90DCD">
        <w:rPr>
          <w:highlight w:val="yellow"/>
        </w:rPr>
        <w:t>If any of these ranges then overlap the manual ranges, the program will give the user a number of options for how they would like to deal with the overlapping ranges.</w:t>
      </w:r>
    </w:p>
    <w:p w14:paraId="62FD3035" w14:textId="77777777" w:rsidR="00A96D03" w:rsidRDefault="00A96D03" w:rsidP="00A96D03">
      <w:pPr>
        <w:pStyle w:val="Caption"/>
        <w:keepNext/>
      </w:pPr>
      <w:fldSimple w:instr=" SEQ Table \* ARABIC ">
        <w:r w:rsidR="00E05F6B">
          <w:rPr>
            <w:noProof/>
          </w:rPr>
          <w:t>4</w:t>
        </w:r>
      </w:fldSimple>
      <w:r>
        <w:t>: Automated + Manual - ABC: [Auto peak detect/range][Auto peak ID][Manual peak range/ID]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D90DCD" w14:paraId="2ABBFA91" w14:textId="77777777" w:rsidTr="008D19DE">
        <w:tc>
          <w:tcPr>
            <w:tcW w:w="2310" w:type="dxa"/>
          </w:tcPr>
          <w:p w14:paraId="262F3C85" w14:textId="77777777" w:rsidR="00D90DCD" w:rsidRDefault="00D90DCD" w:rsidP="008D19DE">
            <w:r>
              <w:t>Open new file</w:t>
            </w:r>
          </w:p>
        </w:tc>
        <w:tc>
          <w:tcPr>
            <w:tcW w:w="2310" w:type="dxa"/>
          </w:tcPr>
          <w:p w14:paraId="7D3176EE" w14:textId="77777777" w:rsidR="00D90DCD" w:rsidRDefault="00D90DCD" w:rsidP="008D19DE">
            <w:r>
              <w:t>101a</w:t>
            </w:r>
          </w:p>
        </w:tc>
        <w:tc>
          <w:tcPr>
            <w:tcW w:w="2311" w:type="dxa"/>
          </w:tcPr>
          <w:p w14:paraId="6DAC86A3" w14:textId="77777777" w:rsidR="00D90DCD" w:rsidRDefault="00D90DCD" w:rsidP="008D19DE">
            <w:r>
              <w:t>Choose ‘</w:t>
            </w:r>
            <w:proofErr w:type="spellStart"/>
            <w:r>
              <w:t>pos</w:t>
            </w:r>
            <w:proofErr w:type="spellEnd"/>
            <w:r>
              <w:t>’ ‘epos’ file</w:t>
            </w:r>
          </w:p>
          <w:p w14:paraId="0EB616ED" w14:textId="77777777" w:rsidR="00D90DCD" w:rsidRDefault="00D90DCD" w:rsidP="008D19DE">
            <w:r>
              <w:t>Choose auto</w:t>
            </w:r>
          </w:p>
          <w:p w14:paraId="7A9A3160" w14:textId="77777777" w:rsidR="00D90DCD" w:rsidRDefault="00D90DCD" w:rsidP="008D19DE"/>
        </w:tc>
        <w:tc>
          <w:tcPr>
            <w:tcW w:w="2311" w:type="dxa"/>
          </w:tcPr>
          <w:p w14:paraId="08652152" w14:textId="77777777" w:rsidR="00D90DCD" w:rsidRDefault="00D90DCD" w:rsidP="008D19DE">
            <w:r>
              <w:t>5 user interactions</w:t>
            </w:r>
          </w:p>
        </w:tc>
      </w:tr>
      <w:tr w:rsidR="00D90DCD" w14:paraId="352CB981" w14:textId="77777777" w:rsidTr="008D19DE">
        <w:tc>
          <w:tcPr>
            <w:tcW w:w="2310" w:type="dxa"/>
          </w:tcPr>
          <w:p w14:paraId="088853DD" w14:textId="77777777" w:rsidR="00D90DCD" w:rsidRDefault="00D90DCD" w:rsidP="008D19DE">
            <w:r>
              <w:t>User chooses to switch to manual mode</w:t>
            </w:r>
          </w:p>
          <w:p w14:paraId="7105E7D3" w14:textId="77777777" w:rsidR="00D90DCD" w:rsidRDefault="00D90DCD" w:rsidP="008D19DE"/>
        </w:tc>
        <w:tc>
          <w:tcPr>
            <w:tcW w:w="2310" w:type="dxa"/>
          </w:tcPr>
          <w:p w14:paraId="0A9B7FBE" w14:textId="77777777" w:rsidR="00D90DCD" w:rsidRDefault="00D90DCD" w:rsidP="008D19DE">
            <w:r>
              <w:t>204a</w:t>
            </w:r>
          </w:p>
        </w:tc>
        <w:tc>
          <w:tcPr>
            <w:tcW w:w="2311" w:type="dxa"/>
          </w:tcPr>
          <w:p w14:paraId="0A8059B1" w14:textId="77777777" w:rsidR="00D90DCD" w:rsidRDefault="00D90DCD" w:rsidP="008D19DE"/>
        </w:tc>
        <w:tc>
          <w:tcPr>
            <w:tcW w:w="2311" w:type="dxa"/>
          </w:tcPr>
          <w:p w14:paraId="78FDA195" w14:textId="77777777" w:rsidR="00D90DCD" w:rsidRDefault="00D90DCD" w:rsidP="008D19DE">
            <w:r>
              <w:t>1 user interaction</w:t>
            </w:r>
          </w:p>
        </w:tc>
      </w:tr>
      <w:tr w:rsidR="00D90DCD" w14:paraId="29111B56" w14:textId="77777777" w:rsidTr="008D19DE">
        <w:tc>
          <w:tcPr>
            <w:tcW w:w="2310" w:type="dxa"/>
          </w:tcPr>
          <w:p w14:paraId="0FD564C1" w14:textId="77777777" w:rsidR="00D90DCD" w:rsidRDefault="00D90DCD" w:rsidP="008D19DE">
            <w:r w:rsidRPr="00631347">
              <w:rPr>
                <w:highlight w:val="yellow"/>
              </w:rPr>
              <w:t>User draws range and enters ID</w:t>
            </w:r>
          </w:p>
          <w:p w14:paraId="08870041" w14:textId="77777777" w:rsidR="00E06C5B" w:rsidRDefault="00E06C5B" w:rsidP="008D19DE"/>
        </w:tc>
        <w:tc>
          <w:tcPr>
            <w:tcW w:w="2310" w:type="dxa"/>
          </w:tcPr>
          <w:p w14:paraId="3E2183AC" w14:textId="77777777" w:rsidR="00D90DCD" w:rsidRDefault="00D90DCD" w:rsidP="008D19DE">
            <w:r w:rsidRPr="00631347">
              <w:rPr>
                <w:highlight w:val="yellow"/>
              </w:rPr>
              <w:t>204b</w:t>
            </w:r>
          </w:p>
        </w:tc>
        <w:tc>
          <w:tcPr>
            <w:tcW w:w="2311" w:type="dxa"/>
          </w:tcPr>
          <w:p w14:paraId="26C530F5" w14:textId="77777777" w:rsidR="00D90DCD" w:rsidRDefault="00D90DCD" w:rsidP="008D19DE"/>
        </w:tc>
        <w:tc>
          <w:tcPr>
            <w:tcW w:w="2311" w:type="dxa"/>
          </w:tcPr>
          <w:p w14:paraId="75F3E7D0" w14:textId="77777777" w:rsidR="00D90DCD" w:rsidRDefault="00D90DCD" w:rsidP="008D19DE"/>
        </w:tc>
      </w:tr>
      <w:tr w:rsidR="00D90DCD" w14:paraId="68C34ACE" w14:textId="77777777" w:rsidTr="008D19DE">
        <w:tc>
          <w:tcPr>
            <w:tcW w:w="2310" w:type="dxa"/>
          </w:tcPr>
          <w:p w14:paraId="105286FD" w14:textId="77777777" w:rsidR="00D90DCD" w:rsidRDefault="00D90DCD" w:rsidP="008D19DE">
            <w:r w:rsidRPr="00567BDB">
              <w:rPr>
                <w:highlight w:val="yellow"/>
              </w:rPr>
              <w:t>User applies desired IDs</w:t>
            </w:r>
          </w:p>
        </w:tc>
        <w:tc>
          <w:tcPr>
            <w:tcW w:w="2310" w:type="dxa"/>
          </w:tcPr>
          <w:p w14:paraId="49115C18" w14:textId="77777777" w:rsidR="00D90DCD" w:rsidRDefault="00D90DCD" w:rsidP="008D19DE">
            <w:r w:rsidRPr="00567BDB">
              <w:rPr>
                <w:highlight w:val="yellow"/>
              </w:rPr>
              <w:t>202d</w:t>
            </w:r>
          </w:p>
        </w:tc>
        <w:tc>
          <w:tcPr>
            <w:tcW w:w="2311" w:type="dxa"/>
          </w:tcPr>
          <w:p w14:paraId="3A06E9CC" w14:textId="77777777" w:rsidR="00D90DCD" w:rsidRPr="00567BDB" w:rsidRDefault="00D90DCD" w:rsidP="008D19DE">
            <w:pPr>
              <w:rPr>
                <w:highlight w:val="yellow"/>
              </w:rPr>
            </w:pPr>
            <w:r w:rsidRPr="00567BDB">
              <w:rPr>
                <w:highlight w:val="yellow"/>
              </w:rPr>
              <w:t>Select either ‘FWTM’ or ‘Background’</w:t>
            </w:r>
          </w:p>
          <w:p w14:paraId="36441239" w14:textId="77777777" w:rsidR="00D90DCD" w:rsidRDefault="00D90DCD" w:rsidP="008D19DE"/>
        </w:tc>
        <w:tc>
          <w:tcPr>
            <w:tcW w:w="2311" w:type="dxa"/>
          </w:tcPr>
          <w:p w14:paraId="6C7BE9C0" w14:textId="77777777" w:rsidR="00D90DCD" w:rsidRDefault="00D90DCD" w:rsidP="008D19DE">
            <w:r w:rsidRPr="00567BDB">
              <w:rPr>
                <w:highlight w:val="yellow"/>
              </w:rPr>
              <w:t>3 user interactions</w:t>
            </w:r>
          </w:p>
        </w:tc>
      </w:tr>
      <w:tr w:rsidR="00E05F6B" w14:paraId="7D993DB2" w14:textId="77777777" w:rsidTr="008D19DE">
        <w:tc>
          <w:tcPr>
            <w:tcW w:w="2310" w:type="dxa"/>
          </w:tcPr>
          <w:p w14:paraId="2719BBF2" w14:textId="77777777" w:rsidR="00E05F6B" w:rsidRDefault="00E05F6B" w:rsidP="008D19DE">
            <w:r>
              <w:t>Save file</w:t>
            </w:r>
          </w:p>
        </w:tc>
        <w:tc>
          <w:tcPr>
            <w:tcW w:w="2310" w:type="dxa"/>
          </w:tcPr>
          <w:p w14:paraId="214BF71A" w14:textId="77777777" w:rsidR="00E05F6B" w:rsidRDefault="00E05F6B" w:rsidP="008D19DE">
            <w:r>
              <w:t>101b</w:t>
            </w:r>
          </w:p>
        </w:tc>
        <w:tc>
          <w:tcPr>
            <w:tcW w:w="2311" w:type="dxa"/>
          </w:tcPr>
          <w:p w14:paraId="7A535F28" w14:textId="77777777" w:rsidR="00E05F6B" w:rsidRDefault="00E05F6B" w:rsidP="008D19DE">
            <w:r>
              <w:t>Enter filename</w:t>
            </w:r>
          </w:p>
        </w:tc>
        <w:tc>
          <w:tcPr>
            <w:tcW w:w="2311" w:type="dxa"/>
          </w:tcPr>
          <w:p w14:paraId="6B768301" w14:textId="77777777" w:rsidR="00E05F6B" w:rsidRDefault="00E05F6B" w:rsidP="008D19DE">
            <w:r>
              <w:t>3 user interactions</w:t>
            </w:r>
          </w:p>
          <w:p w14:paraId="3C8CB8C5" w14:textId="77777777" w:rsidR="00E05F6B" w:rsidRDefault="00E05F6B" w:rsidP="008D19DE"/>
        </w:tc>
      </w:tr>
      <w:tr w:rsidR="00D90DCD" w14:paraId="70019EB8" w14:textId="77777777" w:rsidTr="00E05F6B">
        <w:trPr>
          <w:trHeight w:val="900"/>
        </w:trPr>
        <w:tc>
          <w:tcPr>
            <w:tcW w:w="2310" w:type="dxa"/>
          </w:tcPr>
          <w:p w14:paraId="7AE0D796" w14:textId="77777777" w:rsidR="00D90DCD" w:rsidRPr="00631347" w:rsidRDefault="00D90DCD" w:rsidP="008D19DE">
            <w:pPr>
              <w:rPr>
                <w:highlight w:val="yellow"/>
              </w:rPr>
            </w:pPr>
          </w:p>
        </w:tc>
        <w:tc>
          <w:tcPr>
            <w:tcW w:w="2310" w:type="dxa"/>
          </w:tcPr>
          <w:p w14:paraId="1EBB947F" w14:textId="77777777" w:rsidR="00D90DCD" w:rsidRPr="00631347" w:rsidRDefault="00D90DCD" w:rsidP="008D19DE">
            <w:pPr>
              <w:rPr>
                <w:highlight w:val="yellow"/>
              </w:rPr>
            </w:pPr>
          </w:p>
        </w:tc>
        <w:tc>
          <w:tcPr>
            <w:tcW w:w="2311" w:type="dxa"/>
          </w:tcPr>
          <w:p w14:paraId="1D3CA17C" w14:textId="77777777" w:rsidR="00D90DCD" w:rsidRPr="00631347" w:rsidRDefault="00D90DCD" w:rsidP="008D19DE">
            <w:pPr>
              <w:rPr>
                <w:highlight w:val="yellow"/>
              </w:rPr>
            </w:pPr>
          </w:p>
        </w:tc>
        <w:tc>
          <w:tcPr>
            <w:tcW w:w="2311" w:type="dxa"/>
          </w:tcPr>
          <w:p w14:paraId="3A0BC141" w14:textId="77777777" w:rsidR="00D90DCD" w:rsidRPr="00631347" w:rsidRDefault="00D90DCD" w:rsidP="008D19DE">
            <w:pPr>
              <w:rPr>
                <w:highlight w:val="yellow"/>
              </w:rPr>
            </w:pPr>
            <w:r w:rsidRPr="00567BDB">
              <w:rPr>
                <w:highlight w:val="yellow"/>
              </w:rPr>
              <w:t>?</w:t>
            </w:r>
            <w:r>
              <w:t xml:space="preserve"> interactions - not including file open and file save</w:t>
            </w:r>
          </w:p>
        </w:tc>
      </w:tr>
    </w:tbl>
    <w:p w14:paraId="0932FD52" w14:textId="77777777" w:rsidR="00D90DCD" w:rsidRDefault="00D90DCD" w:rsidP="00D90DCD"/>
    <w:p w14:paraId="042CEBAA" w14:textId="77777777" w:rsidR="00E05F6B" w:rsidRDefault="00E05F6B">
      <w:r>
        <w:br w:type="page"/>
      </w:r>
    </w:p>
    <w:p w14:paraId="4A598710" w14:textId="77777777" w:rsidR="00E05F6B" w:rsidRDefault="00E05F6B" w:rsidP="00E05F6B">
      <w:pPr>
        <w:pStyle w:val="Heading3"/>
      </w:pPr>
      <w:r>
        <w:lastRenderedPageBreak/>
        <w:t>Scenario 5 (streamlined)</w:t>
      </w:r>
    </w:p>
    <w:p w14:paraId="679F5464" w14:textId="77777777" w:rsidR="00E05F6B" w:rsidRPr="00E05F6B" w:rsidRDefault="00E06C5B" w:rsidP="00E05F6B">
      <w:r>
        <w:t xml:space="preserve">If the user does not want to use the automated mode, then there is still the potential to have the peaks suggested and to then apply their own ranges.  </w:t>
      </w:r>
      <w:r w:rsidRPr="00540137">
        <w:rPr>
          <w:highlight w:val="yellow"/>
        </w:rPr>
        <w:t>However, when applying these ranges to the final mass spectrum, the decisions for the range chosen must be justified</w:t>
      </w:r>
      <w:r>
        <w:t xml:space="preserve">.  </w:t>
      </w:r>
    </w:p>
    <w:p w14:paraId="66756987" w14:textId="77777777" w:rsidR="00E05F6B" w:rsidRDefault="00E05F6B" w:rsidP="00E05F6B">
      <w:pPr>
        <w:pStyle w:val="Caption"/>
        <w:keepNext/>
      </w:pPr>
      <w:fldSimple w:instr=" SEQ Table \* ARABIC ">
        <w:r>
          <w:rPr>
            <w:noProof/>
          </w:rPr>
          <w:t>5</w:t>
        </w:r>
      </w:fldSimple>
      <w:r>
        <w:t>: Peak suggest + Manual</w:t>
      </w:r>
      <w:r w:rsidR="008D19DE">
        <w:t xml:space="preserve"> - DC: [</w:t>
      </w:r>
      <w:r w:rsidR="00E06C5B">
        <w:t>Peak suggest][Manual peak range/ID]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E05F6B" w14:paraId="0C71512C" w14:textId="77777777" w:rsidTr="008D19DE">
        <w:tc>
          <w:tcPr>
            <w:tcW w:w="2310" w:type="dxa"/>
          </w:tcPr>
          <w:p w14:paraId="415E3AC8" w14:textId="77777777" w:rsidR="00E05F6B" w:rsidRDefault="00E05F6B" w:rsidP="008D19DE">
            <w:r>
              <w:t>Open new file</w:t>
            </w:r>
          </w:p>
        </w:tc>
        <w:tc>
          <w:tcPr>
            <w:tcW w:w="2310" w:type="dxa"/>
          </w:tcPr>
          <w:p w14:paraId="5701E338" w14:textId="77777777" w:rsidR="00E05F6B" w:rsidRDefault="00E05F6B" w:rsidP="008D19DE">
            <w:r>
              <w:t>101a</w:t>
            </w:r>
          </w:p>
        </w:tc>
        <w:tc>
          <w:tcPr>
            <w:tcW w:w="2311" w:type="dxa"/>
          </w:tcPr>
          <w:p w14:paraId="7E76D001" w14:textId="77777777" w:rsidR="00E05F6B" w:rsidRDefault="00E05F6B" w:rsidP="008D19DE">
            <w:r>
              <w:t>Choose ‘</w:t>
            </w:r>
            <w:proofErr w:type="spellStart"/>
            <w:r>
              <w:t>pos</w:t>
            </w:r>
            <w:proofErr w:type="spellEnd"/>
            <w:r>
              <w:t>’ ‘epos’ file</w:t>
            </w:r>
          </w:p>
          <w:p w14:paraId="2F16AF73" w14:textId="77777777" w:rsidR="00E05F6B" w:rsidRDefault="00E05F6B" w:rsidP="008D19DE">
            <w:r>
              <w:t>Choose manual</w:t>
            </w:r>
          </w:p>
          <w:p w14:paraId="145596A3" w14:textId="77777777" w:rsidR="00E05F6B" w:rsidRDefault="00E05F6B" w:rsidP="008D19DE"/>
        </w:tc>
        <w:tc>
          <w:tcPr>
            <w:tcW w:w="2311" w:type="dxa"/>
          </w:tcPr>
          <w:p w14:paraId="3280A61C" w14:textId="77777777" w:rsidR="00E05F6B" w:rsidRDefault="00E05F6B" w:rsidP="008D19DE">
            <w:r>
              <w:t>5 user interactions</w:t>
            </w:r>
          </w:p>
        </w:tc>
      </w:tr>
      <w:tr w:rsidR="00E05F6B" w14:paraId="6B57C041" w14:textId="77777777" w:rsidTr="008D19DE">
        <w:tc>
          <w:tcPr>
            <w:tcW w:w="2310" w:type="dxa"/>
          </w:tcPr>
          <w:p w14:paraId="7243C605" w14:textId="77777777" w:rsidR="00E05F6B" w:rsidRDefault="00E05F6B" w:rsidP="008D19DE">
            <w:r>
              <w:t>Enter element and charge state information</w:t>
            </w:r>
          </w:p>
          <w:p w14:paraId="2D10A122" w14:textId="77777777" w:rsidR="00E05F6B" w:rsidRDefault="00E05F6B" w:rsidP="008D19DE"/>
        </w:tc>
        <w:tc>
          <w:tcPr>
            <w:tcW w:w="2310" w:type="dxa"/>
          </w:tcPr>
          <w:p w14:paraId="72025DCE" w14:textId="77777777" w:rsidR="00E05F6B" w:rsidRDefault="00E05F6B" w:rsidP="008D19DE">
            <w:r>
              <w:t>203a</w:t>
            </w:r>
          </w:p>
        </w:tc>
        <w:tc>
          <w:tcPr>
            <w:tcW w:w="2311" w:type="dxa"/>
          </w:tcPr>
          <w:p w14:paraId="5FD59A7A" w14:textId="77777777" w:rsidR="00E05F6B" w:rsidRDefault="00E05F6B" w:rsidP="008D19DE"/>
        </w:tc>
        <w:tc>
          <w:tcPr>
            <w:tcW w:w="2311" w:type="dxa"/>
          </w:tcPr>
          <w:p w14:paraId="209410DD" w14:textId="77777777" w:rsidR="00E05F6B" w:rsidRDefault="00E05F6B" w:rsidP="008D19DE">
            <w:r>
              <w:t>3 user interactions</w:t>
            </w:r>
          </w:p>
        </w:tc>
      </w:tr>
      <w:tr w:rsidR="00E05F6B" w14:paraId="7DBD9A85" w14:textId="77777777" w:rsidTr="008D19DE">
        <w:tc>
          <w:tcPr>
            <w:tcW w:w="2310" w:type="dxa"/>
          </w:tcPr>
          <w:p w14:paraId="207772E1" w14:textId="77777777" w:rsidR="00E05F6B" w:rsidRDefault="00E05F6B" w:rsidP="008D19DE">
            <w:r>
              <w:t>Add suggested ions to table</w:t>
            </w:r>
          </w:p>
          <w:p w14:paraId="217EDF8E" w14:textId="77777777" w:rsidR="00E05F6B" w:rsidRDefault="00E05F6B" w:rsidP="008D19DE"/>
        </w:tc>
        <w:tc>
          <w:tcPr>
            <w:tcW w:w="2310" w:type="dxa"/>
          </w:tcPr>
          <w:p w14:paraId="1B531ECF" w14:textId="77777777" w:rsidR="00E05F6B" w:rsidRDefault="00E05F6B" w:rsidP="008D19DE">
            <w:r>
              <w:t>203d</w:t>
            </w:r>
          </w:p>
        </w:tc>
        <w:tc>
          <w:tcPr>
            <w:tcW w:w="2311" w:type="dxa"/>
          </w:tcPr>
          <w:p w14:paraId="5ED1A4F8" w14:textId="77777777" w:rsidR="00E05F6B" w:rsidRDefault="00E05F6B" w:rsidP="008D19DE"/>
        </w:tc>
        <w:tc>
          <w:tcPr>
            <w:tcW w:w="2311" w:type="dxa"/>
          </w:tcPr>
          <w:p w14:paraId="2BB299A8" w14:textId="77777777" w:rsidR="00E05F6B" w:rsidRDefault="00E05F6B" w:rsidP="008D19DE">
            <w:r>
              <w:t>2 user interactions</w:t>
            </w:r>
          </w:p>
        </w:tc>
      </w:tr>
      <w:tr w:rsidR="00540137" w14:paraId="7AF4A87C" w14:textId="77777777" w:rsidTr="008D19DE">
        <w:tc>
          <w:tcPr>
            <w:tcW w:w="2310" w:type="dxa"/>
          </w:tcPr>
          <w:p w14:paraId="6DDDCE02" w14:textId="77777777" w:rsidR="00540137" w:rsidRDefault="00540137" w:rsidP="008D19DE">
            <w:pPr>
              <w:rPr>
                <w:highlight w:val="yellow"/>
              </w:rPr>
            </w:pPr>
            <w:r w:rsidRPr="00631347">
              <w:rPr>
                <w:highlight w:val="yellow"/>
              </w:rPr>
              <w:t xml:space="preserve">User draws range </w:t>
            </w:r>
            <w:r>
              <w:rPr>
                <w:highlight w:val="yellow"/>
              </w:rPr>
              <w:t>associated with</w:t>
            </w:r>
            <w:r w:rsidRPr="00631347">
              <w:rPr>
                <w:highlight w:val="yellow"/>
              </w:rPr>
              <w:t xml:space="preserve"> ID</w:t>
            </w:r>
            <w:r>
              <w:rPr>
                <w:highlight w:val="yellow"/>
              </w:rPr>
              <w:t xml:space="preserve"> or draws a range and adds an ID</w:t>
            </w:r>
          </w:p>
          <w:p w14:paraId="71351FEE" w14:textId="77777777" w:rsidR="00540137" w:rsidRDefault="00540137" w:rsidP="008D19DE"/>
        </w:tc>
        <w:tc>
          <w:tcPr>
            <w:tcW w:w="2310" w:type="dxa"/>
          </w:tcPr>
          <w:p w14:paraId="1E16DB62" w14:textId="77777777" w:rsidR="00540137" w:rsidRDefault="00540137" w:rsidP="008D19DE">
            <w:r w:rsidRPr="00631347">
              <w:rPr>
                <w:highlight w:val="yellow"/>
              </w:rPr>
              <w:t>204b</w:t>
            </w:r>
          </w:p>
        </w:tc>
        <w:tc>
          <w:tcPr>
            <w:tcW w:w="2311" w:type="dxa"/>
          </w:tcPr>
          <w:p w14:paraId="6DEB040F" w14:textId="77777777" w:rsidR="00540137" w:rsidRDefault="00540137" w:rsidP="008D19DE"/>
        </w:tc>
        <w:tc>
          <w:tcPr>
            <w:tcW w:w="2311" w:type="dxa"/>
          </w:tcPr>
          <w:p w14:paraId="6C079BE6" w14:textId="77777777" w:rsidR="00540137" w:rsidRDefault="00540137" w:rsidP="008D19DE"/>
        </w:tc>
      </w:tr>
      <w:tr w:rsidR="00540137" w14:paraId="7C49ED10" w14:textId="77777777" w:rsidTr="008D19DE">
        <w:tc>
          <w:tcPr>
            <w:tcW w:w="2310" w:type="dxa"/>
          </w:tcPr>
          <w:p w14:paraId="16F08679" w14:textId="77777777" w:rsidR="00540137" w:rsidRPr="00631347" w:rsidRDefault="00540137" w:rsidP="008D19DE">
            <w:pPr>
              <w:rPr>
                <w:highlight w:val="yellow"/>
              </w:rPr>
            </w:pPr>
            <w:r w:rsidRPr="00567BDB">
              <w:rPr>
                <w:highlight w:val="yellow"/>
              </w:rPr>
              <w:t>User applies desired IDs</w:t>
            </w:r>
          </w:p>
        </w:tc>
        <w:tc>
          <w:tcPr>
            <w:tcW w:w="2310" w:type="dxa"/>
          </w:tcPr>
          <w:p w14:paraId="24639950" w14:textId="77777777" w:rsidR="00540137" w:rsidRPr="00631347" w:rsidRDefault="00540137" w:rsidP="008D19DE">
            <w:pPr>
              <w:rPr>
                <w:highlight w:val="yellow"/>
              </w:rPr>
            </w:pPr>
            <w:r w:rsidRPr="00567BDB">
              <w:rPr>
                <w:highlight w:val="yellow"/>
              </w:rPr>
              <w:t>202d</w:t>
            </w:r>
          </w:p>
        </w:tc>
        <w:tc>
          <w:tcPr>
            <w:tcW w:w="2311" w:type="dxa"/>
          </w:tcPr>
          <w:p w14:paraId="1BFD653C" w14:textId="77777777" w:rsidR="00540137" w:rsidRPr="00567BDB" w:rsidRDefault="00540137" w:rsidP="008D19DE">
            <w:pPr>
              <w:rPr>
                <w:highlight w:val="yellow"/>
              </w:rPr>
            </w:pPr>
            <w:r w:rsidRPr="00567BDB">
              <w:rPr>
                <w:highlight w:val="yellow"/>
              </w:rPr>
              <w:t>Select either ‘FWTM’ or ‘Background’</w:t>
            </w:r>
          </w:p>
          <w:p w14:paraId="63217A19" w14:textId="77777777" w:rsidR="00540137" w:rsidRPr="00631347" w:rsidRDefault="00540137" w:rsidP="008D19DE">
            <w:pPr>
              <w:rPr>
                <w:highlight w:val="yellow"/>
              </w:rPr>
            </w:pPr>
          </w:p>
        </w:tc>
        <w:tc>
          <w:tcPr>
            <w:tcW w:w="2311" w:type="dxa"/>
          </w:tcPr>
          <w:p w14:paraId="1655FFFB" w14:textId="77777777" w:rsidR="00540137" w:rsidRPr="00631347" w:rsidRDefault="00540137" w:rsidP="008D19DE">
            <w:pPr>
              <w:rPr>
                <w:highlight w:val="yellow"/>
              </w:rPr>
            </w:pPr>
            <w:r w:rsidRPr="00567BDB">
              <w:rPr>
                <w:highlight w:val="yellow"/>
              </w:rPr>
              <w:t>3 user interactions</w:t>
            </w:r>
          </w:p>
        </w:tc>
      </w:tr>
      <w:tr w:rsidR="00540137" w14:paraId="65F1C4E5" w14:textId="77777777" w:rsidTr="008D19DE">
        <w:tc>
          <w:tcPr>
            <w:tcW w:w="2310" w:type="dxa"/>
          </w:tcPr>
          <w:p w14:paraId="3B187773" w14:textId="77777777" w:rsidR="00540137" w:rsidRPr="00567BDB" w:rsidRDefault="00540137" w:rsidP="008D19DE">
            <w:pPr>
              <w:rPr>
                <w:highlight w:val="yellow"/>
              </w:rPr>
            </w:pPr>
            <w:r>
              <w:t>Save file</w:t>
            </w:r>
          </w:p>
        </w:tc>
        <w:tc>
          <w:tcPr>
            <w:tcW w:w="2310" w:type="dxa"/>
          </w:tcPr>
          <w:p w14:paraId="34AB3B56" w14:textId="77777777" w:rsidR="00540137" w:rsidRPr="00567BDB" w:rsidRDefault="00540137" w:rsidP="008D19DE">
            <w:pPr>
              <w:rPr>
                <w:highlight w:val="yellow"/>
              </w:rPr>
            </w:pPr>
            <w:r>
              <w:t>101b</w:t>
            </w:r>
          </w:p>
        </w:tc>
        <w:tc>
          <w:tcPr>
            <w:tcW w:w="2311" w:type="dxa"/>
          </w:tcPr>
          <w:p w14:paraId="281033CD" w14:textId="77777777" w:rsidR="00540137" w:rsidRPr="00567BDB" w:rsidRDefault="00540137" w:rsidP="008D19DE">
            <w:pPr>
              <w:rPr>
                <w:highlight w:val="yellow"/>
              </w:rPr>
            </w:pPr>
            <w:r>
              <w:t>Enter filename</w:t>
            </w:r>
          </w:p>
        </w:tc>
        <w:tc>
          <w:tcPr>
            <w:tcW w:w="2311" w:type="dxa"/>
          </w:tcPr>
          <w:p w14:paraId="10A005FC" w14:textId="77777777" w:rsidR="00540137" w:rsidRDefault="00540137" w:rsidP="008D19DE">
            <w:r>
              <w:t>3 user interactions</w:t>
            </w:r>
          </w:p>
          <w:p w14:paraId="66124519" w14:textId="77777777" w:rsidR="00540137" w:rsidRPr="00567BDB" w:rsidRDefault="00540137" w:rsidP="008D19DE">
            <w:pPr>
              <w:rPr>
                <w:highlight w:val="yellow"/>
              </w:rPr>
            </w:pPr>
          </w:p>
        </w:tc>
      </w:tr>
      <w:tr w:rsidR="00540137" w14:paraId="7115AACE" w14:textId="77777777" w:rsidTr="008D19DE">
        <w:tc>
          <w:tcPr>
            <w:tcW w:w="2310" w:type="dxa"/>
          </w:tcPr>
          <w:p w14:paraId="071B65DA" w14:textId="77777777" w:rsidR="00540137" w:rsidRDefault="00540137" w:rsidP="008D19DE"/>
        </w:tc>
        <w:tc>
          <w:tcPr>
            <w:tcW w:w="2310" w:type="dxa"/>
          </w:tcPr>
          <w:p w14:paraId="411F1BCF" w14:textId="77777777" w:rsidR="00540137" w:rsidRDefault="00540137" w:rsidP="008D19DE"/>
        </w:tc>
        <w:tc>
          <w:tcPr>
            <w:tcW w:w="2311" w:type="dxa"/>
          </w:tcPr>
          <w:p w14:paraId="617AB634" w14:textId="77777777" w:rsidR="00540137" w:rsidRDefault="00540137" w:rsidP="008D19DE"/>
        </w:tc>
        <w:tc>
          <w:tcPr>
            <w:tcW w:w="2311" w:type="dxa"/>
          </w:tcPr>
          <w:p w14:paraId="3BACD935" w14:textId="77777777" w:rsidR="00540137" w:rsidRDefault="00540137" w:rsidP="008D19DE">
            <w:r w:rsidRPr="00567BDB">
              <w:rPr>
                <w:highlight w:val="yellow"/>
              </w:rPr>
              <w:t>?</w:t>
            </w:r>
            <w:r>
              <w:t xml:space="preserve"> interactions - not including file open and file save</w:t>
            </w:r>
          </w:p>
        </w:tc>
      </w:tr>
      <w:tr w:rsidR="00540137" w14:paraId="4CAE7B0C" w14:textId="77777777" w:rsidTr="008D19DE">
        <w:tc>
          <w:tcPr>
            <w:tcW w:w="2310" w:type="dxa"/>
          </w:tcPr>
          <w:p w14:paraId="674697E5" w14:textId="77777777" w:rsidR="00540137" w:rsidRPr="00567BDB" w:rsidRDefault="00540137" w:rsidP="008D19DE">
            <w:pPr>
              <w:rPr>
                <w:highlight w:val="yellow"/>
              </w:rPr>
            </w:pPr>
          </w:p>
        </w:tc>
        <w:tc>
          <w:tcPr>
            <w:tcW w:w="2310" w:type="dxa"/>
          </w:tcPr>
          <w:p w14:paraId="1A3E1E29" w14:textId="77777777" w:rsidR="00540137" w:rsidRPr="00567BDB" w:rsidRDefault="00540137" w:rsidP="008D19DE">
            <w:pPr>
              <w:rPr>
                <w:highlight w:val="yellow"/>
              </w:rPr>
            </w:pPr>
          </w:p>
        </w:tc>
        <w:tc>
          <w:tcPr>
            <w:tcW w:w="2311" w:type="dxa"/>
          </w:tcPr>
          <w:p w14:paraId="5C17C8EF" w14:textId="77777777" w:rsidR="00540137" w:rsidRPr="00567BDB" w:rsidRDefault="00540137" w:rsidP="008D19DE">
            <w:pPr>
              <w:rPr>
                <w:highlight w:val="yellow"/>
              </w:rPr>
            </w:pPr>
          </w:p>
        </w:tc>
        <w:tc>
          <w:tcPr>
            <w:tcW w:w="2311" w:type="dxa"/>
          </w:tcPr>
          <w:p w14:paraId="178461F4" w14:textId="77777777" w:rsidR="00540137" w:rsidRPr="00567BDB" w:rsidRDefault="00540137" w:rsidP="008D19DE">
            <w:pPr>
              <w:rPr>
                <w:highlight w:val="yellow"/>
              </w:rPr>
            </w:pPr>
          </w:p>
        </w:tc>
      </w:tr>
    </w:tbl>
    <w:p w14:paraId="5CB3580B" w14:textId="77777777" w:rsidR="00E05F6B" w:rsidRDefault="00E05F6B" w:rsidP="00E05F6B"/>
    <w:p w14:paraId="67459248" w14:textId="77777777" w:rsidR="00805951" w:rsidRDefault="00805951">
      <w:r>
        <w:br w:type="page"/>
      </w:r>
    </w:p>
    <w:p w14:paraId="7309D0C2" w14:textId="77777777" w:rsidR="00805951" w:rsidRDefault="00805951" w:rsidP="00805951">
      <w:pPr>
        <w:pStyle w:val="Heading3"/>
      </w:pPr>
      <w:r>
        <w:lastRenderedPageBreak/>
        <w:t>Scenario 6 (streamlined)</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310"/>
        <w:gridCol w:w="2310"/>
        <w:gridCol w:w="2311"/>
        <w:gridCol w:w="2311"/>
      </w:tblGrid>
      <w:tr w:rsidR="00805951" w14:paraId="2F0500A0" w14:textId="77777777" w:rsidTr="00650970">
        <w:tc>
          <w:tcPr>
            <w:tcW w:w="2310" w:type="dxa"/>
          </w:tcPr>
          <w:p w14:paraId="5A9AA54D" w14:textId="77777777" w:rsidR="00805951" w:rsidRDefault="00805951" w:rsidP="00650970">
            <w:r>
              <w:t>Open new file</w:t>
            </w:r>
          </w:p>
        </w:tc>
        <w:tc>
          <w:tcPr>
            <w:tcW w:w="2310" w:type="dxa"/>
          </w:tcPr>
          <w:p w14:paraId="79C45A81" w14:textId="77777777" w:rsidR="00805951" w:rsidRDefault="00805951" w:rsidP="00650970">
            <w:r>
              <w:t>101a</w:t>
            </w:r>
          </w:p>
        </w:tc>
        <w:tc>
          <w:tcPr>
            <w:tcW w:w="2311" w:type="dxa"/>
          </w:tcPr>
          <w:p w14:paraId="7CD0F767" w14:textId="77777777" w:rsidR="00805951" w:rsidRDefault="00805951" w:rsidP="00650970">
            <w:r>
              <w:t>Choose ‘</w:t>
            </w:r>
            <w:proofErr w:type="spellStart"/>
            <w:r>
              <w:t>pos</w:t>
            </w:r>
            <w:proofErr w:type="spellEnd"/>
            <w:r>
              <w:t>’ ‘epos’ file</w:t>
            </w:r>
          </w:p>
          <w:p w14:paraId="77B02406" w14:textId="77777777" w:rsidR="00805951" w:rsidRDefault="00805951" w:rsidP="00650970">
            <w:r>
              <w:t>Choose manual</w:t>
            </w:r>
          </w:p>
          <w:p w14:paraId="3B62F2E4" w14:textId="77777777" w:rsidR="00805951" w:rsidRDefault="00805951" w:rsidP="00650970"/>
        </w:tc>
        <w:tc>
          <w:tcPr>
            <w:tcW w:w="2311" w:type="dxa"/>
          </w:tcPr>
          <w:p w14:paraId="5E0CE048" w14:textId="77777777" w:rsidR="00805951" w:rsidRDefault="00805951" w:rsidP="00650970">
            <w:r>
              <w:t>5 user interactions</w:t>
            </w:r>
          </w:p>
        </w:tc>
      </w:tr>
      <w:tr w:rsidR="00805951" w14:paraId="7B64D532" w14:textId="77777777" w:rsidTr="00650970">
        <w:tc>
          <w:tcPr>
            <w:tcW w:w="2310" w:type="dxa"/>
          </w:tcPr>
          <w:p w14:paraId="6DF5C520" w14:textId="77777777" w:rsidR="00805951" w:rsidRDefault="00805951" w:rsidP="00805951">
            <w:r w:rsidRPr="00631347">
              <w:rPr>
                <w:highlight w:val="yellow"/>
              </w:rPr>
              <w:t>User draws range and enters ID</w:t>
            </w:r>
          </w:p>
          <w:p w14:paraId="08985603" w14:textId="77777777" w:rsidR="00805951" w:rsidRDefault="00805951" w:rsidP="00650970"/>
        </w:tc>
        <w:tc>
          <w:tcPr>
            <w:tcW w:w="2310" w:type="dxa"/>
          </w:tcPr>
          <w:p w14:paraId="57286E74" w14:textId="77777777" w:rsidR="00805951" w:rsidRDefault="00805951" w:rsidP="00650970">
            <w:r w:rsidRPr="00631347">
              <w:rPr>
                <w:highlight w:val="yellow"/>
              </w:rPr>
              <w:t>204b</w:t>
            </w:r>
          </w:p>
        </w:tc>
        <w:tc>
          <w:tcPr>
            <w:tcW w:w="2311" w:type="dxa"/>
          </w:tcPr>
          <w:p w14:paraId="45224F47" w14:textId="77777777" w:rsidR="00805951" w:rsidRDefault="00805951" w:rsidP="00650970"/>
        </w:tc>
        <w:tc>
          <w:tcPr>
            <w:tcW w:w="2311" w:type="dxa"/>
          </w:tcPr>
          <w:p w14:paraId="5048294A" w14:textId="77777777" w:rsidR="00805951" w:rsidRDefault="00805951" w:rsidP="00650970"/>
        </w:tc>
      </w:tr>
      <w:tr w:rsidR="00805951" w14:paraId="447ECD9A" w14:textId="77777777" w:rsidTr="00650970">
        <w:tc>
          <w:tcPr>
            <w:tcW w:w="2310" w:type="dxa"/>
          </w:tcPr>
          <w:p w14:paraId="6653CCC8" w14:textId="77777777" w:rsidR="00805951" w:rsidRDefault="00805951" w:rsidP="00650970">
            <w:r w:rsidRPr="00567BDB">
              <w:rPr>
                <w:highlight w:val="yellow"/>
              </w:rPr>
              <w:t>User applies desired IDs</w:t>
            </w:r>
          </w:p>
        </w:tc>
        <w:tc>
          <w:tcPr>
            <w:tcW w:w="2310" w:type="dxa"/>
          </w:tcPr>
          <w:p w14:paraId="37E40AF8" w14:textId="77777777" w:rsidR="00805951" w:rsidRDefault="00805951" w:rsidP="00650970">
            <w:r w:rsidRPr="00567BDB">
              <w:rPr>
                <w:highlight w:val="yellow"/>
              </w:rPr>
              <w:t>202d</w:t>
            </w:r>
          </w:p>
        </w:tc>
        <w:tc>
          <w:tcPr>
            <w:tcW w:w="2311" w:type="dxa"/>
          </w:tcPr>
          <w:p w14:paraId="42859EAA" w14:textId="77777777" w:rsidR="00805951" w:rsidRPr="00567BDB" w:rsidRDefault="00805951" w:rsidP="00650970">
            <w:pPr>
              <w:rPr>
                <w:highlight w:val="yellow"/>
              </w:rPr>
            </w:pPr>
            <w:r w:rsidRPr="00567BDB">
              <w:rPr>
                <w:highlight w:val="yellow"/>
              </w:rPr>
              <w:t>Select either ‘FWTM’ or ‘Background’</w:t>
            </w:r>
          </w:p>
          <w:p w14:paraId="1B24C00B" w14:textId="77777777" w:rsidR="00805951" w:rsidRDefault="00805951" w:rsidP="00650970"/>
        </w:tc>
        <w:tc>
          <w:tcPr>
            <w:tcW w:w="2311" w:type="dxa"/>
          </w:tcPr>
          <w:p w14:paraId="6BE82921" w14:textId="77777777" w:rsidR="00805951" w:rsidRDefault="00805951" w:rsidP="00650970">
            <w:r w:rsidRPr="00567BDB">
              <w:rPr>
                <w:highlight w:val="yellow"/>
              </w:rPr>
              <w:t>3 user interactions</w:t>
            </w:r>
          </w:p>
        </w:tc>
      </w:tr>
      <w:tr w:rsidR="00805951" w14:paraId="01890B2C" w14:textId="77777777" w:rsidTr="00650970">
        <w:tc>
          <w:tcPr>
            <w:tcW w:w="2310" w:type="dxa"/>
          </w:tcPr>
          <w:p w14:paraId="4FA2551A" w14:textId="77777777" w:rsidR="00805951" w:rsidRDefault="00805951" w:rsidP="00650970">
            <w:r>
              <w:t>Save file</w:t>
            </w:r>
          </w:p>
        </w:tc>
        <w:tc>
          <w:tcPr>
            <w:tcW w:w="2310" w:type="dxa"/>
          </w:tcPr>
          <w:p w14:paraId="21A79D37" w14:textId="77777777" w:rsidR="00805951" w:rsidRDefault="00805951" w:rsidP="00650970">
            <w:r>
              <w:t>101b</w:t>
            </w:r>
          </w:p>
        </w:tc>
        <w:tc>
          <w:tcPr>
            <w:tcW w:w="2311" w:type="dxa"/>
          </w:tcPr>
          <w:p w14:paraId="3647077F" w14:textId="77777777" w:rsidR="00805951" w:rsidRDefault="00805951" w:rsidP="00650970">
            <w:r>
              <w:t>Enter filename</w:t>
            </w:r>
          </w:p>
        </w:tc>
        <w:tc>
          <w:tcPr>
            <w:tcW w:w="2311" w:type="dxa"/>
          </w:tcPr>
          <w:p w14:paraId="5DF755AC" w14:textId="77777777" w:rsidR="00805951" w:rsidRDefault="00805951" w:rsidP="00650970">
            <w:r>
              <w:t>3 user interactions</w:t>
            </w:r>
          </w:p>
          <w:p w14:paraId="749E8CB6" w14:textId="77777777" w:rsidR="00805951" w:rsidRDefault="00805951" w:rsidP="00650970"/>
        </w:tc>
      </w:tr>
      <w:tr w:rsidR="00805951" w14:paraId="69DB556B" w14:textId="77777777" w:rsidTr="00650970">
        <w:tc>
          <w:tcPr>
            <w:tcW w:w="2310" w:type="dxa"/>
          </w:tcPr>
          <w:p w14:paraId="017E3D94" w14:textId="77777777" w:rsidR="00805951" w:rsidRPr="00631347" w:rsidRDefault="00805951" w:rsidP="00650970">
            <w:pPr>
              <w:rPr>
                <w:highlight w:val="yellow"/>
              </w:rPr>
            </w:pPr>
          </w:p>
        </w:tc>
        <w:tc>
          <w:tcPr>
            <w:tcW w:w="2310" w:type="dxa"/>
          </w:tcPr>
          <w:p w14:paraId="630CF8C8" w14:textId="77777777" w:rsidR="00805951" w:rsidRPr="00631347" w:rsidRDefault="00805951" w:rsidP="00650970">
            <w:pPr>
              <w:rPr>
                <w:highlight w:val="yellow"/>
              </w:rPr>
            </w:pPr>
          </w:p>
        </w:tc>
        <w:tc>
          <w:tcPr>
            <w:tcW w:w="2311" w:type="dxa"/>
          </w:tcPr>
          <w:p w14:paraId="03B107D5" w14:textId="77777777" w:rsidR="00805951" w:rsidRPr="00631347" w:rsidRDefault="00805951" w:rsidP="00650970">
            <w:pPr>
              <w:rPr>
                <w:highlight w:val="yellow"/>
              </w:rPr>
            </w:pPr>
          </w:p>
        </w:tc>
        <w:tc>
          <w:tcPr>
            <w:tcW w:w="2311" w:type="dxa"/>
          </w:tcPr>
          <w:p w14:paraId="39862236" w14:textId="77777777" w:rsidR="00805951" w:rsidRPr="00631347" w:rsidRDefault="00805951" w:rsidP="00650970">
            <w:pPr>
              <w:rPr>
                <w:highlight w:val="yellow"/>
              </w:rPr>
            </w:pPr>
            <w:r w:rsidRPr="00567BDB">
              <w:rPr>
                <w:highlight w:val="yellow"/>
              </w:rPr>
              <w:t>?</w:t>
            </w:r>
            <w:r>
              <w:t xml:space="preserve"> interactions - not including file open and file save</w:t>
            </w:r>
          </w:p>
        </w:tc>
      </w:tr>
    </w:tbl>
    <w:p w14:paraId="1E68E7FA" w14:textId="77777777" w:rsidR="00805951" w:rsidRPr="00805951" w:rsidRDefault="00805951" w:rsidP="00805951"/>
    <w:sectPr w:rsidR="00805951" w:rsidRPr="008059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7DF6"/>
    <w:multiLevelType w:val="hybridMultilevel"/>
    <w:tmpl w:val="54C0D1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24712D6"/>
    <w:multiLevelType w:val="hybridMultilevel"/>
    <w:tmpl w:val="8DE047B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nsid w:val="02FF16E9"/>
    <w:multiLevelType w:val="hybridMultilevel"/>
    <w:tmpl w:val="580C351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0C4E451A"/>
    <w:multiLevelType w:val="hybridMultilevel"/>
    <w:tmpl w:val="515A58A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0D8D00CA"/>
    <w:multiLevelType w:val="hybridMultilevel"/>
    <w:tmpl w:val="C4BE1FD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5936C0A"/>
    <w:multiLevelType w:val="hybridMultilevel"/>
    <w:tmpl w:val="492EEA4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3D68A4"/>
    <w:multiLevelType w:val="hybridMultilevel"/>
    <w:tmpl w:val="9F78401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7DA46A6"/>
    <w:multiLevelType w:val="hybridMultilevel"/>
    <w:tmpl w:val="3CC22D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1B235694"/>
    <w:multiLevelType w:val="hybridMultilevel"/>
    <w:tmpl w:val="65468E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1E474616"/>
    <w:multiLevelType w:val="hybridMultilevel"/>
    <w:tmpl w:val="105286F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FB05E5E"/>
    <w:multiLevelType w:val="hybridMultilevel"/>
    <w:tmpl w:val="07B6505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20CE332B"/>
    <w:multiLevelType w:val="hybridMultilevel"/>
    <w:tmpl w:val="4D6EE3C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nsid w:val="2218307B"/>
    <w:multiLevelType w:val="hybridMultilevel"/>
    <w:tmpl w:val="4638299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296A7723"/>
    <w:multiLevelType w:val="hybridMultilevel"/>
    <w:tmpl w:val="EB641F2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298470E1"/>
    <w:multiLevelType w:val="hybridMultilevel"/>
    <w:tmpl w:val="90C678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D990A47"/>
    <w:multiLevelType w:val="hybridMultilevel"/>
    <w:tmpl w:val="D79E729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F9B039E"/>
    <w:multiLevelType w:val="hybridMultilevel"/>
    <w:tmpl w:val="F2B49C1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0B95D4E"/>
    <w:multiLevelType w:val="hybridMultilevel"/>
    <w:tmpl w:val="7A94246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5682723"/>
    <w:multiLevelType w:val="hybridMultilevel"/>
    <w:tmpl w:val="86C0FEE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nsid w:val="3D9661E3"/>
    <w:multiLevelType w:val="hybridMultilevel"/>
    <w:tmpl w:val="515A58A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nsid w:val="3E005877"/>
    <w:multiLevelType w:val="hybridMultilevel"/>
    <w:tmpl w:val="50F8AA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nsid w:val="3E1E3527"/>
    <w:multiLevelType w:val="hybridMultilevel"/>
    <w:tmpl w:val="C6C026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F5014DF"/>
    <w:multiLevelType w:val="hybridMultilevel"/>
    <w:tmpl w:val="A21C78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F642398"/>
    <w:multiLevelType w:val="hybridMultilevel"/>
    <w:tmpl w:val="DC14701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333304D"/>
    <w:multiLevelType w:val="hybridMultilevel"/>
    <w:tmpl w:val="81DA249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nsid w:val="44995B94"/>
    <w:multiLevelType w:val="hybridMultilevel"/>
    <w:tmpl w:val="19C63B5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nsid w:val="4B385B54"/>
    <w:multiLevelType w:val="hybridMultilevel"/>
    <w:tmpl w:val="1CAC6C5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4F2C1511"/>
    <w:multiLevelType w:val="hybridMultilevel"/>
    <w:tmpl w:val="9B5A664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500B700C"/>
    <w:multiLevelType w:val="hybridMultilevel"/>
    <w:tmpl w:val="2B3A9F2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526E0506"/>
    <w:multiLevelType w:val="hybridMultilevel"/>
    <w:tmpl w:val="17C068D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55CB117A"/>
    <w:multiLevelType w:val="hybridMultilevel"/>
    <w:tmpl w:val="3F866B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86032C6"/>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5E8B37F1"/>
    <w:multiLevelType w:val="hybridMultilevel"/>
    <w:tmpl w:val="BDD2D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57162C5"/>
    <w:multiLevelType w:val="hybridMultilevel"/>
    <w:tmpl w:val="C7D2815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68431ADD"/>
    <w:multiLevelType w:val="hybridMultilevel"/>
    <w:tmpl w:val="078036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97755B7"/>
    <w:multiLevelType w:val="hybridMultilevel"/>
    <w:tmpl w:val="30B4B60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6C386D25"/>
    <w:multiLevelType w:val="hybridMultilevel"/>
    <w:tmpl w:val="BD32D56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7">
    <w:nsid w:val="6D384623"/>
    <w:multiLevelType w:val="hybridMultilevel"/>
    <w:tmpl w:val="6CBAB4E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nsid w:val="71C8573B"/>
    <w:multiLevelType w:val="hybridMultilevel"/>
    <w:tmpl w:val="7388AF4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72087509"/>
    <w:multiLevelType w:val="hybridMultilevel"/>
    <w:tmpl w:val="47306CE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nsid w:val="740E08C5"/>
    <w:multiLevelType w:val="hybridMultilevel"/>
    <w:tmpl w:val="288611D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nsid w:val="749F3C37"/>
    <w:multiLevelType w:val="hybridMultilevel"/>
    <w:tmpl w:val="6EB8FF4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nsid w:val="758820F9"/>
    <w:multiLevelType w:val="hybridMultilevel"/>
    <w:tmpl w:val="DB2CDFC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nsid w:val="75BE56FE"/>
    <w:multiLevelType w:val="hybridMultilevel"/>
    <w:tmpl w:val="CA000CC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4">
    <w:nsid w:val="7AFD1B7B"/>
    <w:multiLevelType w:val="hybridMultilevel"/>
    <w:tmpl w:val="06BCAE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D6A2608"/>
    <w:multiLevelType w:val="hybridMultilevel"/>
    <w:tmpl w:val="E0F4A36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6">
    <w:nsid w:val="7F1D3D85"/>
    <w:multiLevelType w:val="hybridMultilevel"/>
    <w:tmpl w:val="AC5CC08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5"/>
  </w:num>
  <w:num w:numId="2">
    <w:abstractNumId w:val="21"/>
  </w:num>
  <w:num w:numId="3">
    <w:abstractNumId w:val="38"/>
  </w:num>
  <w:num w:numId="4">
    <w:abstractNumId w:val="24"/>
  </w:num>
  <w:num w:numId="5">
    <w:abstractNumId w:val="11"/>
  </w:num>
  <w:num w:numId="6">
    <w:abstractNumId w:val="12"/>
  </w:num>
  <w:num w:numId="7">
    <w:abstractNumId w:val="40"/>
  </w:num>
  <w:num w:numId="8">
    <w:abstractNumId w:val="10"/>
  </w:num>
  <w:num w:numId="9">
    <w:abstractNumId w:val="35"/>
  </w:num>
  <w:num w:numId="10">
    <w:abstractNumId w:val="41"/>
  </w:num>
  <w:num w:numId="11">
    <w:abstractNumId w:val="3"/>
  </w:num>
  <w:num w:numId="12">
    <w:abstractNumId w:val="15"/>
  </w:num>
  <w:num w:numId="13">
    <w:abstractNumId w:val="19"/>
  </w:num>
  <w:num w:numId="14">
    <w:abstractNumId w:val="8"/>
  </w:num>
  <w:num w:numId="15">
    <w:abstractNumId w:val="7"/>
  </w:num>
  <w:num w:numId="16">
    <w:abstractNumId w:val="33"/>
  </w:num>
  <w:num w:numId="17">
    <w:abstractNumId w:val="20"/>
  </w:num>
  <w:num w:numId="18">
    <w:abstractNumId w:val="16"/>
  </w:num>
  <w:num w:numId="19">
    <w:abstractNumId w:val="4"/>
  </w:num>
  <w:num w:numId="20">
    <w:abstractNumId w:val="17"/>
  </w:num>
  <w:num w:numId="21">
    <w:abstractNumId w:val="39"/>
  </w:num>
  <w:num w:numId="22">
    <w:abstractNumId w:val="43"/>
  </w:num>
  <w:num w:numId="23">
    <w:abstractNumId w:val="36"/>
  </w:num>
  <w:num w:numId="24">
    <w:abstractNumId w:val="26"/>
  </w:num>
  <w:num w:numId="25">
    <w:abstractNumId w:val="34"/>
  </w:num>
  <w:num w:numId="26">
    <w:abstractNumId w:val="42"/>
  </w:num>
  <w:num w:numId="27">
    <w:abstractNumId w:val="2"/>
  </w:num>
  <w:num w:numId="28">
    <w:abstractNumId w:val="18"/>
  </w:num>
  <w:num w:numId="29">
    <w:abstractNumId w:val="28"/>
  </w:num>
  <w:num w:numId="30">
    <w:abstractNumId w:val="1"/>
  </w:num>
  <w:num w:numId="31">
    <w:abstractNumId w:val="31"/>
  </w:num>
  <w:num w:numId="32">
    <w:abstractNumId w:val="29"/>
  </w:num>
  <w:num w:numId="33">
    <w:abstractNumId w:val="27"/>
  </w:num>
  <w:num w:numId="34">
    <w:abstractNumId w:val="0"/>
  </w:num>
  <w:num w:numId="35">
    <w:abstractNumId w:val="46"/>
  </w:num>
  <w:num w:numId="36">
    <w:abstractNumId w:val="13"/>
  </w:num>
  <w:num w:numId="37">
    <w:abstractNumId w:val="5"/>
  </w:num>
  <w:num w:numId="38">
    <w:abstractNumId w:val="6"/>
  </w:num>
  <w:num w:numId="39">
    <w:abstractNumId w:val="45"/>
  </w:num>
  <w:num w:numId="40">
    <w:abstractNumId w:val="23"/>
  </w:num>
  <w:num w:numId="41">
    <w:abstractNumId w:val="37"/>
  </w:num>
  <w:num w:numId="42">
    <w:abstractNumId w:val="30"/>
  </w:num>
  <w:num w:numId="43">
    <w:abstractNumId w:val="44"/>
  </w:num>
  <w:num w:numId="44">
    <w:abstractNumId w:val="22"/>
  </w:num>
  <w:num w:numId="45">
    <w:abstractNumId w:val="9"/>
  </w:num>
  <w:num w:numId="46">
    <w:abstractNumId w:val="32"/>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5FD"/>
    <w:rsid w:val="00030011"/>
    <w:rsid w:val="00041DD5"/>
    <w:rsid w:val="00083536"/>
    <w:rsid w:val="000968B1"/>
    <w:rsid w:val="000C510B"/>
    <w:rsid w:val="000E34FF"/>
    <w:rsid w:val="000E5E08"/>
    <w:rsid w:val="00110D78"/>
    <w:rsid w:val="0011164E"/>
    <w:rsid w:val="001A7DD7"/>
    <w:rsid w:val="001E16A7"/>
    <w:rsid w:val="001E70F9"/>
    <w:rsid w:val="00200935"/>
    <w:rsid w:val="00220041"/>
    <w:rsid w:val="00232600"/>
    <w:rsid w:val="002341E5"/>
    <w:rsid w:val="00245EF3"/>
    <w:rsid w:val="002972AF"/>
    <w:rsid w:val="002A5C75"/>
    <w:rsid w:val="002C0BD8"/>
    <w:rsid w:val="002D096D"/>
    <w:rsid w:val="002E2CB1"/>
    <w:rsid w:val="002F71F0"/>
    <w:rsid w:val="00354F62"/>
    <w:rsid w:val="0035540F"/>
    <w:rsid w:val="00372632"/>
    <w:rsid w:val="00384B79"/>
    <w:rsid w:val="00385350"/>
    <w:rsid w:val="003C6BD6"/>
    <w:rsid w:val="00405C54"/>
    <w:rsid w:val="004179AF"/>
    <w:rsid w:val="00432D86"/>
    <w:rsid w:val="00477ABC"/>
    <w:rsid w:val="004A1250"/>
    <w:rsid w:val="004B25FD"/>
    <w:rsid w:val="004C1C51"/>
    <w:rsid w:val="004C2808"/>
    <w:rsid w:val="004D2949"/>
    <w:rsid w:val="004D6A3E"/>
    <w:rsid w:val="00526C6F"/>
    <w:rsid w:val="00540137"/>
    <w:rsid w:val="00567BDB"/>
    <w:rsid w:val="00575C3E"/>
    <w:rsid w:val="005A489F"/>
    <w:rsid w:val="005D2BBF"/>
    <w:rsid w:val="00614CF3"/>
    <w:rsid w:val="00621EE3"/>
    <w:rsid w:val="00624B43"/>
    <w:rsid w:val="00631347"/>
    <w:rsid w:val="006467C2"/>
    <w:rsid w:val="00695462"/>
    <w:rsid w:val="00696FCC"/>
    <w:rsid w:val="00722F64"/>
    <w:rsid w:val="0072797A"/>
    <w:rsid w:val="007344BF"/>
    <w:rsid w:val="00745AFB"/>
    <w:rsid w:val="007B3FF4"/>
    <w:rsid w:val="007E3B13"/>
    <w:rsid w:val="008018B0"/>
    <w:rsid w:val="00805951"/>
    <w:rsid w:val="00810F5A"/>
    <w:rsid w:val="00853914"/>
    <w:rsid w:val="008807CB"/>
    <w:rsid w:val="0089619D"/>
    <w:rsid w:val="008B67FC"/>
    <w:rsid w:val="008D19DE"/>
    <w:rsid w:val="008D6663"/>
    <w:rsid w:val="008E080C"/>
    <w:rsid w:val="008E336E"/>
    <w:rsid w:val="009115F4"/>
    <w:rsid w:val="00943F8F"/>
    <w:rsid w:val="00955C16"/>
    <w:rsid w:val="00955C38"/>
    <w:rsid w:val="00967239"/>
    <w:rsid w:val="00985275"/>
    <w:rsid w:val="00985295"/>
    <w:rsid w:val="00996187"/>
    <w:rsid w:val="009B3E8E"/>
    <w:rsid w:val="009B4BD8"/>
    <w:rsid w:val="00A51487"/>
    <w:rsid w:val="00A57A13"/>
    <w:rsid w:val="00A65E4B"/>
    <w:rsid w:val="00A96D03"/>
    <w:rsid w:val="00AA2825"/>
    <w:rsid w:val="00B57492"/>
    <w:rsid w:val="00B8661F"/>
    <w:rsid w:val="00BB3577"/>
    <w:rsid w:val="00BC7C04"/>
    <w:rsid w:val="00C029E6"/>
    <w:rsid w:val="00C16C6E"/>
    <w:rsid w:val="00C52A53"/>
    <w:rsid w:val="00C53511"/>
    <w:rsid w:val="00C742F9"/>
    <w:rsid w:val="00CA4CE4"/>
    <w:rsid w:val="00CB3395"/>
    <w:rsid w:val="00D14C9E"/>
    <w:rsid w:val="00D374E6"/>
    <w:rsid w:val="00D57C4D"/>
    <w:rsid w:val="00D604EF"/>
    <w:rsid w:val="00D90DCD"/>
    <w:rsid w:val="00DA6B95"/>
    <w:rsid w:val="00DB4F82"/>
    <w:rsid w:val="00DC01A4"/>
    <w:rsid w:val="00E05F6B"/>
    <w:rsid w:val="00E06C5B"/>
    <w:rsid w:val="00E64B5E"/>
    <w:rsid w:val="00E66C45"/>
    <w:rsid w:val="00EC2035"/>
    <w:rsid w:val="00EC2B7B"/>
    <w:rsid w:val="00EE30EA"/>
    <w:rsid w:val="00EF7CCF"/>
    <w:rsid w:val="00F824F0"/>
    <w:rsid w:val="00FA3104"/>
    <w:rsid w:val="00FC60F2"/>
    <w:rsid w:val="00FE34F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49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F8F"/>
    <w:pPr>
      <w:keepNext/>
      <w:keepLines/>
      <w:spacing w:before="480" w:after="0"/>
      <w:outlineLvl w:val="0"/>
    </w:pPr>
    <w:rPr>
      <w:rFonts w:asciiTheme="majorHAnsi" w:eastAsiaTheme="majorEastAsia" w:hAnsiTheme="majorHAnsi" w:cstheme="majorBidi"/>
      <w:b/>
      <w:bCs/>
      <w:color w:val="0D0D0D" w:themeColor="text1" w:themeTint="F2"/>
      <w:sz w:val="24"/>
      <w:szCs w:val="28"/>
    </w:rPr>
  </w:style>
  <w:style w:type="paragraph" w:styleId="Heading2">
    <w:name w:val="heading 2"/>
    <w:basedOn w:val="Normal"/>
    <w:next w:val="Normal"/>
    <w:link w:val="Heading2Char"/>
    <w:uiPriority w:val="9"/>
    <w:unhideWhenUsed/>
    <w:qFormat/>
    <w:rsid w:val="0023260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110D78"/>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110D78"/>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8F"/>
    <w:rPr>
      <w:rFonts w:asciiTheme="majorHAnsi" w:eastAsiaTheme="majorEastAsia" w:hAnsiTheme="majorHAnsi" w:cstheme="majorBidi"/>
      <w:b/>
      <w:bCs/>
      <w:color w:val="0D0D0D" w:themeColor="text1" w:themeTint="F2"/>
      <w:sz w:val="24"/>
      <w:szCs w:val="28"/>
    </w:rPr>
  </w:style>
  <w:style w:type="paragraph" w:styleId="TOCHeading">
    <w:name w:val="TOC Heading"/>
    <w:basedOn w:val="Heading1"/>
    <w:next w:val="Normal"/>
    <w:uiPriority w:val="39"/>
    <w:semiHidden/>
    <w:unhideWhenUsed/>
    <w:qFormat/>
    <w:rsid w:val="00C53511"/>
    <w:pPr>
      <w:outlineLvl w:val="9"/>
    </w:pPr>
    <w:rPr>
      <w:lang w:val="en-US" w:eastAsia="ja-JP"/>
    </w:rPr>
  </w:style>
  <w:style w:type="paragraph" w:styleId="TOC1">
    <w:name w:val="toc 1"/>
    <w:basedOn w:val="Normal"/>
    <w:next w:val="Normal"/>
    <w:autoRedefine/>
    <w:uiPriority w:val="39"/>
    <w:unhideWhenUsed/>
    <w:rsid w:val="00C53511"/>
    <w:pPr>
      <w:spacing w:after="100"/>
    </w:pPr>
  </w:style>
  <w:style w:type="character" w:styleId="Hyperlink">
    <w:name w:val="Hyperlink"/>
    <w:basedOn w:val="DefaultParagraphFont"/>
    <w:uiPriority w:val="99"/>
    <w:unhideWhenUsed/>
    <w:rsid w:val="00C53511"/>
    <w:rPr>
      <w:color w:val="67AABF" w:themeColor="hyperlink"/>
      <w:u w:val="single"/>
    </w:rPr>
  </w:style>
  <w:style w:type="paragraph" w:styleId="BalloonText">
    <w:name w:val="Balloon Text"/>
    <w:basedOn w:val="Normal"/>
    <w:link w:val="BalloonTextChar"/>
    <w:uiPriority w:val="99"/>
    <w:semiHidden/>
    <w:unhideWhenUsed/>
    <w:rsid w:val="00C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511"/>
    <w:rPr>
      <w:rFonts w:ascii="Tahoma" w:hAnsi="Tahoma" w:cs="Tahoma"/>
      <w:sz w:val="16"/>
      <w:szCs w:val="16"/>
    </w:rPr>
  </w:style>
  <w:style w:type="paragraph" w:styleId="NoSpacing">
    <w:name w:val="No Spacing"/>
    <w:uiPriority w:val="1"/>
    <w:qFormat/>
    <w:rsid w:val="00C53511"/>
    <w:pPr>
      <w:spacing w:after="0" w:line="240" w:lineRule="auto"/>
    </w:pPr>
  </w:style>
  <w:style w:type="paragraph" w:styleId="ListParagraph">
    <w:name w:val="List Paragraph"/>
    <w:basedOn w:val="Normal"/>
    <w:uiPriority w:val="34"/>
    <w:qFormat/>
    <w:rsid w:val="001E70F9"/>
    <w:pPr>
      <w:ind w:left="720"/>
      <w:contextualSpacing/>
    </w:pPr>
  </w:style>
  <w:style w:type="character" w:customStyle="1" w:styleId="Heading2Char">
    <w:name w:val="Heading 2 Char"/>
    <w:basedOn w:val="DefaultParagraphFont"/>
    <w:link w:val="Heading2"/>
    <w:uiPriority w:val="9"/>
    <w:rsid w:val="00232600"/>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110D78"/>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rsid w:val="00110D78"/>
    <w:rPr>
      <w:rFonts w:asciiTheme="majorHAnsi" w:eastAsiaTheme="majorEastAsia" w:hAnsiTheme="majorHAnsi" w:cstheme="majorBidi"/>
      <w:b/>
      <w:bCs/>
      <w:i/>
      <w:iCs/>
      <w:color w:val="6F6F74" w:themeColor="accent1"/>
    </w:rPr>
  </w:style>
  <w:style w:type="table" w:styleId="TableGrid">
    <w:name w:val="Table Grid"/>
    <w:basedOn w:val="TableNormal"/>
    <w:uiPriority w:val="59"/>
    <w:rsid w:val="008D6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6663"/>
    <w:pPr>
      <w:spacing w:line="240" w:lineRule="auto"/>
    </w:pPr>
    <w:rPr>
      <w:b/>
      <w:bCs/>
      <w:color w:val="6F6F74"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F8F"/>
    <w:pPr>
      <w:keepNext/>
      <w:keepLines/>
      <w:spacing w:before="480" w:after="0"/>
      <w:outlineLvl w:val="0"/>
    </w:pPr>
    <w:rPr>
      <w:rFonts w:asciiTheme="majorHAnsi" w:eastAsiaTheme="majorEastAsia" w:hAnsiTheme="majorHAnsi" w:cstheme="majorBidi"/>
      <w:b/>
      <w:bCs/>
      <w:color w:val="0D0D0D" w:themeColor="text1" w:themeTint="F2"/>
      <w:sz w:val="24"/>
      <w:szCs w:val="28"/>
    </w:rPr>
  </w:style>
  <w:style w:type="paragraph" w:styleId="Heading2">
    <w:name w:val="heading 2"/>
    <w:basedOn w:val="Normal"/>
    <w:next w:val="Normal"/>
    <w:link w:val="Heading2Char"/>
    <w:uiPriority w:val="9"/>
    <w:unhideWhenUsed/>
    <w:qFormat/>
    <w:rsid w:val="00232600"/>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110D78"/>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110D78"/>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8F"/>
    <w:rPr>
      <w:rFonts w:asciiTheme="majorHAnsi" w:eastAsiaTheme="majorEastAsia" w:hAnsiTheme="majorHAnsi" w:cstheme="majorBidi"/>
      <w:b/>
      <w:bCs/>
      <w:color w:val="0D0D0D" w:themeColor="text1" w:themeTint="F2"/>
      <w:sz w:val="24"/>
      <w:szCs w:val="28"/>
    </w:rPr>
  </w:style>
  <w:style w:type="paragraph" w:styleId="TOCHeading">
    <w:name w:val="TOC Heading"/>
    <w:basedOn w:val="Heading1"/>
    <w:next w:val="Normal"/>
    <w:uiPriority w:val="39"/>
    <w:semiHidden/>
    <w:unhideWhenUsed/>
    <w:qFormat/>
    <w:rsid w:val="00C53511"/>
    <w:pPr>
      <w:outlineLvl w:val="9"/>
    </w:pPr>
    <w:rPr>
      <w:lang w:val="en-US" w:eastAsia="ja-JP"/>
    </w:rPr>
  </w:style>
  <w:style w:type="paragraph" w:styleId="TOC1">
    <w:name w:val="toc 1"/>
    <w:basedOn w:val="Normal"/>
    <w:next w:val="Normal"/>
    <w:autoRedefine/>
    <w:uiPriority w:val="39"/>
    <w:unhideWhenUsed/>
    <w:rsid w:val="00C53511"/>
    <w:pPr>
      <w:spacing w:after="100"/>
    </w:pPr>
  </w:style>
  <w:style w:type="character" w:styleId="Hyperlink">
    <w:name w:val="Hyperlink"/>
    <w:basedOn w:val="DefaultParagraphFont"/>
    <w:uiPriority w:val="99"/>
    <w:unhideWhenUsed/>
    <w:rsid w:val="00C53511"/>
    <w:rPr>
      <w:color w:val="67AABF" w:themeColor="hyperlink"/>
      <w:u w:val="single"/>
    </w:rPr>
  </w:style>
  <w:style w:type="paragraph" w:styleId="BalloonText">
    <w:name w:val="Balloon Text"/>
    <w:basedOn w:val="Normal"/>
    <w:link w:val="BalloonTextChar"/>
    <w:uiPriority w:val="99"/>
    <w:semiHidden/>
    <w:unhideWhenUsed/>
    <w:rsid w:val="00C535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511"/>
    <w:rPr>
      <w:rFonts w:ascii="Tahoma" w:hAnsi="Tahoma" w:cs="Tahoma"/>
      <w:sz w:val="16"/>
      <w:szCs w:val="16"/>
    </w:rPr>
  </w:style>
  <w:style w:type="paragraph" w:styleId="NoSpacing">
    <w:name w:val="No Spacing"/>
    <w:uiPriority w:val="1"/>
    <w:qFormat/>
    <w:rsid w:val="00C53511"/>
    <w:pPr>
      <w:spacing w:after="0" w:line="240" w:lineRule="auto"/>
    </w:pPr>
  </w:style>
  <w:style w:type="paragraph" w:styleId="ListParagraph">
    <w:name w:val="List Paragraph"/>
    <w:basedOn w:val="Normal"/>
    <w:uiPriority w:val="34"/>
    <w:qFormat/>
    <w:rsid w:val="001E70F9"/>
    <w:pPr>
      <w:ind w:left="720"/>
      <w:contextualSpacing/>
    </w:pPr>
  </w:style>
  <w:style w:type="character" w:customStyle="1" w:styleId="Heading2Char">
    <w:name w:val="Heading 2 Char"/>
    <w:basedOn w:val="DefaultParagraphFont"/>
    <w:link w:val="Heading2"/>
    <w:uiPriority w:val="9"/>
    <w:rsid w:val="00232600"/>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110D78"/>
    <w:rPr>
      <w:rFonts w:asciiTheme="majorHAnsi" w:eastAsiaTheme="majorEastAsia" w:hAnsiTheme="majorHAnsi" w:cstheme="majorBidi"/>
      <w:b/>
      <w:bCs/>
      <w:color w:val="6F6F74" w:themeColor="accent1"/>
    </w:rPr>
  </w:style>
  <w:style w:type="character" w:customStyle="1" w:styleId="Heading4Char">
    <w:name w:val="Heading 4 Char"/>
    <w:basedOn w:val="DefaultParagraphFont"/>
    <w:link w:val="Heading4"/>
    <w:uiPriority w:val="9"/>
    <w:rsid w:val="00110D78"/>
    <w:rPr>
      <w:rFonts w:asciiTheme="majorHAnsi" w:eastAsiaTheme="majorEastAsia" w:hAnsiTheme="majorHAnsi" w:cstheme="majorBidi"/>
      <w:b/>
      <w:bCs/>
      <w:i/>
      <w:iCs/>
      <w:color w:val="6F6F74" w:themeColor="accent1"/>
    </w:rPr>
  </w:style>
  <w:style w:type="table" w:styleId="TableGrid">
    <w:name w:val="Table Grid"/>
    <w:basedOn w:val="TableNormal"/>
    <w:uiPriority w:val="59"/>
    <w:rsid w:val="008D6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D6663"/>
    <w:pPr>
      <w:spacing w:line="240" w:lineRule="auto"/>
    </w:pPr>
    <w:rPr>
      <w:b/>
      <w:bCs/>
      <w:color w:val="6F6F7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E380E5-474E-4EF4-83F6-8F3E239AAE02}"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AU"/>
        </a:p>
      </dgm:t>
    </dgm:pt>
    <dgm:pt modelId="{EB5839CE-2E0E-4D91-8B2D-EAD2F9225C07}">
      <dgm:prSet phldrT="[Text]"/>
      <dgm:spPr/>
      <dgm:t>
        <a:bodyPr/>
        <a:lstStyle/>
        <a:p>
          <a:r>
            <a:rPr lang="en-AU"/>
            <a:t>A: Auto peak detect/range</a:t>
          </a:r>
        </a:p>
      </dgm:t>
    </dgm:pt>
    <dgm:pt modelId="{0E049370-2C34-48B9-AF28-44CFAEA6AAE4}" type="parTrans" cxnId="{81BE4FE4-6985-4EF9-ABD5-C9510C81A55E}">
      <dgm:prSet/>
      <dgm:spPr/>
      <dgm:t>
        <a:bodyPr/>
        <a:lstStyle/>
        <a:p>
          <a:endParaRPr lang="en-AU"/>
        </a:p>
      </dgm:t>
    </dgm:pt>
    <dgm:pt modelId="{35F5B68E-9F7F-4CA9-8DD6-6915C62116AD}" type="sibTrans" cxnId="{81BE4FE4-6985-4EF9-ABD5-C9510C81A55E}">
      <dgm:prSet/>
      <dgm:spPr/>
      <dgm:t>
        <a:bodyPr/>
        <a:lstStyle/>
        <a:p>
          <a:endParaRPr lang="en-AU"/>
        </a:p>
      </dgm:t>
    </dgm:pt>
    <dgm:pt modelId="{2CD4B235-EB5E-4D23-B418-06DBD9F60CC2}">
      <dgm:prSet phldrT="[Text]"/>
      <dgm:spPr/>
      <dgm:t>
        <a:bodyPr/>
        <a:lstStyle/>
        <a:p>
          <a:r>
            <a:rPr lang="en-AU"/>
            <a:t>B: Auto peak ID</a:t>
          </a:r>
        </a:p>
      </dgm:t>
    </dgm:pt>
    <dgm:pt modelId="{68B2ADC6-5379-4C4B-97D9-40B561A83A28}" type="parTrans" cxnId="{7EED3BFC-AC00-4A19-BDEC-E8E6E81154D6}">
      <dgm:prSet/>
      <dgm:spPr/>
      <dgm:t>
        <a:bodyPr/>
        <a:lstStyle/>
        <a:p>
          <a:endParaRPr lang="en-AU"/>
        </a:p>
      </dgm:t>
    </dgm:pt>
    <dgm:pt modelId="{EEC7D260-61DD-4783-AAEC-692A0FF2F1F3}" type="sibTrans" cxnId="{7EED3BFC-AC00-4A19-BDEC-E8E6E81154D6}">
      <dgm:prSet/>
      <dgm:spPr/>
      <dgm:t>
        <a:bodyPr/>
        <a:lstStyle/>
        <a:p>
          <a:endParaRPr lang="en-AU"/>
        </a:p>
      </dgm:t>
    </dgm:pt>
    <dgm:pt modelId="{73D346BF-6894-4097-8A8B-B6E85F94FF82}">
      <dgm:prSet phldrT="[Text]"/>
      <dgm:spPr/>
      <dgm:t>
        <a:bodyPr/>
        <a:lstStyle/>
        <a:p>
          <a:r>
            <a:rPr lang="en-AU"/>
            <a:t>C: Manual peak range/ID</a:t>
          </a:r>
        </a:p>
      </dgm:t>
    </dgm:pt>
    <dgm:pt modelId="{87570049-C145-4BF1-A5F6-36C659D3CA46}" type="parTrans" cxnId="{2F6E3D4C-6213-4AE6-A715-4E764AAD3363}">
      <dgm:prSet/>
      <dgm:spPr/>
      <dgm:t>
        <a:bodyPr/>
        <a:lstStyle/>
        <a:p>
          <a:endParaRPr lang="en-AU"/>
        </a:p>
      </dgm:t>
    </dgm:pt>
    <dgm:pt modelId="{CDF6E147-F0EC-46C3-9D13-B386C6A381D0}" type="sibTrans" cxnId="{2F6E3D4C-6213-4AE6-A715-4E764AAD3363}">
      <dgm:prSet/>
      <dgm:spPr/>
      <dgm:t>
        <a:bodyPr/>
        <a:lstStyle/>
        <a:p>
          <a:endParaRPr lang="en-AU"/>
        </a:p>
      </dgm:t>
    </dgm:pt>
    <dgm:pt modelId="{FBFDB367-58F9-476A-B620-21E6A859E8B7}">
      <dgm:prSet phldrT="[Text]"/>
      <dgm:spPr/>
      <dgm:t>
        <a:bodyPr/>
        <a:lstStyle/>
        <a:p>
          <a:r>
            <a:rPr lang="en-AU"/>
            <a:t>D: Suggest peak ID</a:t>
          </a:r>
        </a:p>
      </dgm:t>
    </dgm:pt>
    <dgm:pt modelId="{CAFC4E14-43D2-47F1-AA55-272A51C19562}" type="parTrans" cxnId="{3F1F47D3-24FB-4192-A33B-A402C888C018}">
      <dgm:prSet/>
      <dgm:spPr/>
      <dgm:t>
        <a:bodyPr/>
        <a:lstStyle/>
        <a:p>
          <a:endParaRPr lang="en-AU"/>
        </a:p>
      </dgm:t>
    </dgm:pt>
    <dgm:pt modelId="{07A8E8A3-DDC5-4C62-A662-F9E379DB8412}" type="sibTrans" cxnId="{3F1F47D3-24FB-4192-A33B-A402C888C018}">
      <dgm:prSet/>
      <dgm:spPr/>
      <dgm:t>
        <a:bodyPr/>
        <a:lstStyle/>
        <a:p>
          <a:endParaRPr lang="en-AU"/>
        </a:p>
      </dgm:t>
    </dgm:pt>
    <dgm:pt modelId="{4B3D5266-541B-44D1-A9DA-D08616A472E9}" type="pres">
      <dgm:prSet presAssocID="{9EE380E5-474E-4EF4-83F6-8F3E239AAE02}" presName="diagram" presStyleCnt="0">
        <dgm:presLayoutVars>
          <dgm:dir/>
          <dgm:resizeHandles val="exact"/>
        </dgm:presLayoutVars>
      </dgm:prSet>
      <dgm:spPr/>
      <dgm:t>
        <a:bodyPr/>
        <a:lstStyle/>
        <a:p>
          <a:endParaRPr lang="en-US"/>
        </a:p>
      </dgm:t>
    </dgm:pt>
    <dgm:pt modelId="{09DD1AA4-D66C-4D03-90D4-2612FE55E55F}" type="pres">
      <dgm:prSet presAssocID="{EB5839CE-2E0E-4D91-8B2D-EAD2F9225C07}" presName="node" presStyleLbl="node1" presStyleIdx="0" presStyleCnt="4">
        <dgm:presLayoutVars>
          <dgm:bulletEnabled val="1"/>
        </dgm:presLayoutVars>
      </dgm:prSet>
      <dgm:spPr/>
      <dgm:t>
        <a:bodyPr/>
        <a:lstStyle/>
        <a:p>
          <a:endParaRPr lang="en-AU"/>
        </a:p>
      </dgm:t>
    </dgm:pt>
    <dgm:pt modelId="{69846AAB-2638-4703-8849-6AF6B6EE9A3B}" type="pres">
      <dgm:prSet presAssocID="{35F5B68E-9F7F-4CA9-8DD6-6915C62116AD}" presName="sibTrans" presStyleCnt="0"/>
      <dgm:spPr/>
    </dgm:pt>
    <dgm:pt modelId="{959DC31E-F966-4976-AD22-A78C95CED9F7}" type="pres">
      <dgm:prSet presAssocID="{2CD4B235-EB5E-4D23-B418-06DBD9F60CC2}" presName="node" presStyleLbl="node1" presStyleIdx="1" presStyleCnt="4">
        <dgm:presLayoutVars>
          <dgm:bulletEnabled val="1"/>
        </dgm:presLayoutVars>
      </dgm:prSet>
      <dgm:spPr/>
      <dgm:t>
        <a:bodyPr/>
        <a:lstStyle/>
        <a:p>
          <a:endParaRPr lang="en-AU"/>
        </a:p>
      </dgm:t>
    </dgm:pt>
    <dgm:pt modelId="{59B886AA-8651-4F7D-9042-1596D71DD856}" type="pres">
      <dgm:prSet presAssocID="{EEC7D260-61DD-4783-AAEC-692A0FF2F1F3}" presName="sibTrans" presStyleCnt="0"/>
      <dgm:spPr/>
    </dgm:pt>
    <dgm:pt modelId="{242E881B-7EE9-4A79-8318-82F93736A2B2}" type="pres">
      <dgm:prSet presAssocID="{73D346BF-6894-4097-8A8B-B6E85F94FF82}" presName="node" presStyleLbl="node1" presStyleIdx="2" presStyleCnt="4">
        <dgm:presLayoutVars>
          <dgm:bulletEnabled val="1"/>
        </dgm:presLayoutVars>
      </dgm:prSet>
      <dgm:spPr/>
      <dgm:t>
        <a:bodyPr/>
        <a:lstStyle/>
        <a:p>
          <a:endParaRPr lang="en-AU"/>
        </a:p>
      </dgm:t>
    </dgm:pt>
    <dgm:pt modelId="{DE289984-CBDC-49D1-A671-7C27D096FBD4}" type="pres">
      <dgm:prSet presAssocID="{CDF6E147-F0EC-46C3-9D13-B386C6A381D0}" presName="sibTrans" presStyleCnt="0"/>
      <dgm:spPr/>
    </dgm:pt>
    <dgm:pt modelId="{66804850-181F-4382-8FB4-8DECA7698169}" type="pres">
      <dgm:prSet presAssocID="{FBFDB367-58F9-476A-B620-21E6A859E8B7}" presName="node" presStyleLbl="node1" presStyleIdx="3" presStyleCnt="4">
        <dgm:presLayoutVars>
          <dgm:bulletEnabled val="1"/>
        </dgm:presLayoutVars>
      </dgm:prSet>
      <dgm:spPr/>
      <dgm:t>
        <a:bodyPr/>
        <a:lstStyle/>
        <a:p>
          <a:endParaRPr lang="en-AU"/>
        </a:p>
      </dgm:t>
    </dgm:pt>
  </dgm:ptLst>
  <dgm:cxnLst>
    <dgm:cxn modelId="{81BE4FE4-6985-4EF9-ABD5-C9510C81A55E}" srcId="{9EE380E5-474E-4EF4-83F6-8F3E239AAE02}" destId="{EB5839CE-2E0E-4D91-8B2D-EAD2F9225C07}" srcOrd="0" destOrd="0" parTransId="{0E049370-2C34-48B9-AF28-44CFAEA6AAE4}" sibTransId="{35F5B68E-9F7F-4CA9-8DD6-6915C62116AD}"/>
    <dgm:cxn modelId="{3F1F47D3-24FB-4192-A33B-A402C888C018}" srcId="{9EE380E5-474E-4EF4-83F6-8F3E239AAE02}" destId="{FBFDB367-58F9-476A-B620-21E6A859E8B7}" srcOrd="3" destOrd="0" parTransId="{CAFC4E14-43D2-47F1-AA55-272A51C19562}" sibTransId="{07A8E8A3-DDC5-4C62-A662-F9E379DB8412}"/>
    <dgm:cxn modelId="{1B57883F-FB54-4215-9031-48E26CC6A89A}" type="presOf" srcId="{73D346BF-6894-4097-8A8B-B6E85F94FF82}" destId="{242E881B-7EE9-4A79-8318-82F93736A2B2}" srcOrd="0" destOrd="0" presId="urn:microsoft.com/office/officeart/2005/8/layout/default"/>
    <dgm:cxn modelId="{2F6E3D4C-6213-4AE6-A715-4E764AAD3363}" srcId="{9EE380E5-474E-4EF4-83F6-8F3E239AAE02}" destId="{73D346BF-6894-4097-8A8B-B6E85F94FF82}" srcOrd="2" destOrd="0" parTransId="{87570049-C145-4BF1-A5F6-36C659D3CA46}" sibTransId="{CDF6E147-F0EC-46C3-9D13-B386C6A381D0}"/>
    <dgm:cxn modelId="{BF16E70E-120E-4B66-9A4F-45E7A13D983B}" type="presOf" srcId="{9EE380E5-474E-4EF4-83F6-8F3E239AAE02}" destId="{4B3D5266-541B-44D1-A9DA-D08616A472E9}" srcOrd="0" destOrd="0" presId="urn:microsoft.com/office/officeart/2005/8/layout/default"/>
    <dgm:cxn modelId="{139A7B33-0D19-40DF-BD6F-EA3D0E7BE419}" type="presOf" srcId="{FBFDB367-58F9-476A-B620-21E6A859E8B7}" destId="{66804850-181F-4382-8FB4-8DECA7698169}" srcOrd="0" destOrd="0" presId="urn:microsoft.com/office/officeart/2005/8/layout/default"/>
    <dgm:cxn modelId="{F241BBFF-F732-4268-9B38-771162990E29}" type="presOf" srcId="{2CD4B235-EB5E-4D23-B418-06DBD9F60CC2}" destId="{959DC31E-F966-4976-AD22-A78C95CED9F7}" srcOrd="0" destOrd="0" presId="urn:microsoft.com/office/officeart/2005/8/layout/default"/>
    <dgm:cxn modelId="{8D65D245-EDC9-44E9-8CCF-F2AE80672298}" type="presOf" srcId="{EB5839CE-2E0E-4D91-8B2D-EAD2F9225C07}" destId="{09DD1AA4-D66C-4D03-90D4-2612FE55E55F}" srcOrd="0" destOrd="0" presId="urn:microsoft.com/office/officeart/2005/8/layout/default"/>
    <dgm:cxn modelId="{7EED3BFC-AC00-4A19-BDEC-E8E6E81154D6}" srcId="{9EE380E5-474E-4EF4-83F6-8F3E239AAE02}" destId="{2CD4B235-EB5E-4D23-B418-06DBD9F60CC2}" srcOrd="1" destOrd="0" parTransId="{68B2ADC6-5379-4C4B-97D9-40B561A83A28}" sibTransId="{EEC7D260-61DD-4783-AAEC-692A0FF2F1F3}"/>
    <dgm:cxn modelId="{680C24C2-EE11-462E-96B9-490CCBD0539F}" type="presParOf" srcId="{4B3D5266-541B-44D1-A9DA-D08616A472E9}" destId="{09DD1AA4-D66C-4D03-90D4-2612FE55E55F}" srcOrd="0" destOrd="0" presId="urn:microsoft.com/office/officeart/2005/8/layout/default"/>
    <dgm:cxn modelId="{BAC5C29A-6C51-47CE-AD83-5F8742EAA874}" type="presParOf" srcId="{4B3D5266-541B-44D1-A9DA-D08616A472E9}" destId="{69846AAB-2638-4703-8849-6AF6B6EE9A3B}" srcOrd="1" destOrd="0" presId="urn:microsoft.com/office/officeart/2005/8/layout/default"/>
    <dgm:cxn modelId="{38DD391B-C162-49EF-AD98-009490981AF4}" type="presParOf" srcId="{4B3D5266-541B-44D1-A9DA-D08616A472E9}" destId="{959DC31E-F966-4976-AD22-A78C95CED9F7}" srcOrd="2" destOrd="0" presId="urn:microsoft.com/office/officeart/2005/8/layout/default"/>
    <dgm:cxn modelId="{19DB038A-1E26-4367-BAF6-FFC35A25B15A}" type="presParOf" srcId="{4B3D5266-541B-44D1-A9DA-D08616A472E9}" destId="{59B886AA-8651-4F7D-9042-1596D71DD856}" srcOrd="3" destOrd="0" presId="urn:microsoft.com/office/officeart/2005/8/layout/default"/>
    <dgm:cxn modelId="{307B4430-BEE9-4FDF-8AD5-16CE6637D396}" type="presParOf" srcId="{4B3D5266-541B-44D1-A9DA-D08616A472E9}" destId="{242E881B-7EE9-4A79-8318-82F93736A2B2}" srcOrd="4" destOrd="0" presId="urn:microsoft.com/office/officeart/2005/8/layout/default"/>
    <dgm:cxn modelId="{9DECFF01-B34F-4CE6-8CFE-A125B3222297}" type="presParOf" srcId="{4B3D5266-541B-44D1-A9DA-D08616A472E9}" destId="{DE289984-CBDC-49D1-A671-7C27D096FBD4}" srcOrd="5" destOrd="0" presId="urn:microsoft.com/office/officeart/2005/8/layout/default"/>
    <dgm:cxn modelId="{5D57DADB-F802-4652-9CCE-3804E93B6660}" type="presParOf" srcId="{4B3D5266-541B-44D1-A9DA-D08616A472E9}" destId="{66804850-181F-4382-8FB4-8DECA7698169}" srcOrd="6"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DD1AA4-D66C-4D03-90D4-2612FE55E55F}">
      <dsp:nvSpPr>
        <dsp:cNvPr id="0" name=""/>
        <dsp:cNvSpPr/>
      </dsp:nvSpPr>
      <dsp:spPr>
        <a:xfrm>
          <a:off x="1607" y="358116"/>
          <a:ext cx="1275159" cy="7650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AU" sz="1500" kern="1200"/>
            <a:t>A: Auto peak detect/range</a:t>
          </a:r>
        </a:p>
      </dsp:txBody>
      <dsp:txXfrm>
        <a:off x="1607" y="358116"/>
        <a:ext cx="1275159" cy="765095"/>
      </dsp:txXfrm>
    </dsp:sp>
    <dsp:sp modelId="{959DC31E-F966-4976-AD22-A78C95CED9F7}">
      <dsp:nvSpPr>
        <dsp:cNvPr id="0" name=""/>
        <dsp:cNvSpPr/>
      </dsp:nvSpPr>
      <dsp:spPr>
        <a:xfrm>
          <a:off x="1404282" y="358116"/>
          <a:ext cx="1275159" cy="7650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AU" sz="1500" kern="1200"/>
            <a:t>B: Auto peak ID</a:t>
          </a:r>
        </a:p>
      </dsp:txBody>
      <dsp:txXfrm>
        <a:off x="1404282" y="358116"/>
        <a:ext cx="1275159" cy="765095"/>
      </dsp:txXfrm>
    </dsp:sp>
    <dsp:sp modelId="{242E881B-7EE9-4A79-8318-82F93736A2B2}">
      <dsp:nvSpPr>
        <dsp:cNvPr id="0" name=""/>
        <dsp:cNvSpPr/>
      </dsp:nvSpPr>
      <dsp:spPr>
        <a:xfrm>
          <a:off x="2806957" y="358116"/>
          <a:ext cx="1275159" cy="7650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AU" sz="1500" kern="1200"/>
            <a:t>C: Manual peak range/ID</a:t>
          </a:r>
        </a:p>
      </dsp:txBody>
      <dsp:txXfrm>
        <a:off x="2806957" y="358116"/>
        <a:ext cx="1275159" cy="765095"/>
      </dsp:txXfrm>
    </dsp:sp>
    <dsp:sp modelId="{66804850-181F-4382-8FB4-8DECA7698169}">
      <dsp:nvSpPr>
        <dsp:cNvPr id="0" name=""/>
        <dsp:cNvSpPr/>
      </dsp:nvSpPr>
      <dsp:spPr>
        <a:xfrm>
          <a:off x="4209633" y="358116"/>
          <a:ext cx="1275159" cy="7650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AU" sz="1500" kern="1200"/>
            <a:t>D: Suggest peak ID</a:t>
          </a:r>
        </a:p>
      </dsp:txBody>
      <dsp:txXfrm>
        <a:off x="4209633" y="358116"/>
        <a:ext cx="1275159" cy="76509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abArchives xmlns:xsi="http://www.w3.org/2001/XMLSchema-instance" xmlns:xsd="http://www.w3.org/2001/XMLSchema">
  <BaseUri>https://au-mynotebook.labarchives.com</BaseUri>
  <eid>MzAzOS40fC0xLzIzMzgvSW5ib3hFbnRyeVBhcnQvMTM0MTI4MTEzfDc3MTUuNA==</eid>
  <version>1</version>
  <updated-at>2015-03-23T02:40:04Z</updated-at>
</LabArchiv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38FF1-1816-1B42-968C-17F514196618}">
  <ds:schemaRefs>
    <ds:schemaRef ds:uri="http://www.w3.org/2001/XMLSchema"/>
  </ds:schemaRefs>
</ds:datastoreItem>
</file>

<file path=customXml/itemProps2.xml><?xml version="1.0" encoding="utf-8"?>
<ds:datastoreItem xmlns:ds="http://schemas.openxmlformats.org/officeDocument/2006/customXml" ds:itemID="{E5C77CB3-FDA5-314D-A6B0-52BB68E1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1944</TotalTime>
  <Pages>17</Pages>
  <Words>1639</Words>
  <Characters>9347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10965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dc:creator>
  <cp:lastModifiedBy>Clara Tan</cp:lastModifiedBy>
  <cp:revision>64</cp:revision>
  <dcterms:created xsi:type="dcterms:W3CDTF">2015-01-14T02:09:00Z</dcterms:created>
  <dcterms:modified xsi:type="dcterms:W3CDTF">2015-04-27T08:04:00Z</dcterms:modified>
</cp:coreProperties>
</file>